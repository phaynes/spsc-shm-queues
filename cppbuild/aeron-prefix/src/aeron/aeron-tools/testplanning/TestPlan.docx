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3gok9yyqd3tb" w:id="0"/>
      <w:bookmarkEnd w:id="0"/>
      <w:r w:rsidDel="00000000" w:rsidR="00000000" w:rsidRPr="00000000">
        <w:rPr>
          <w:rtl w:val="0"/>
        </w:rPr>
        <w:t xml:space="preserve"> Aeron Initial Commercial Release</w:t>
      </w:r>
    </w:p>
    <w:p w:rsidR="00000000" w:rsidDel="00000000" w:rsidP="00000000" w:rsidRDefault="00000000" w:rsidRPr="00000000">
      <w:pPr>
        <w:pStyle w:val="Title"/>
        <w:contextualSpacing w:val="0"/>
        <w:jc w:val="center"/>
      </w:pPr>
      <w:bookmarkStart w:colFirst="0" w:colLast="0" w:name="h.fg2gysp6oqkp" w:id="1"/>
      <w:bookmarkEnd w:id="1"/>
      <w:r w:rsidDel="00000000" w:rsidR="00000000" w:rsidRPr="00000000">
        <w:rPr>
          <w:rtl w:val="0"/>
        </w:rPr>
        <w:t xml:space="preserve"> Test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rtl w:val="0"/>
        </w:rPr>
        <w:t xml:space="preserve">Revision History</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275"/>
        <w:gridCol w:w="4035"/>
        <w:gridCol w:w="2340"/>
        <w:tblGridChange w:id="0">
          <w:tblGrid>
            <w:gridCol w:w="1710"/>
            <w:gridCol w:w="1275"/>
            <w:gridCol w:w="4035"/>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Author(s)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04/06/15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Draft of Aeron Test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M.Tiddens,A.Gladney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rtl w:val="0"/>
        </w:rPr>
        <w:t xml:space="preserve">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ngtox7hjt99y">
        <w:r w:rsidDel="00000000" w:rsidR="00000000" w:rsidRPr="00000000">
          <w:rPr>
            <w:color w:val="1155cc"/>
            <w:u w:val="single"/>
            <w:rtl w:val="0"/>
          </w:rPr>
          <w:t xml:space="preserve">Purpose of Document</w:t>
        </w:r>
      </w:hyperlink>
      <w:r w:rsidDel="00000000" w:rsidR="00000000" w:rsidRPr="00000000">
        <w:rPr>
          <w:rtl w:val="0"/>
        </w:rPr>
      </w:r>
    </w:p>
    <w:p w:rsidR="00000000" w:rsidDel="00000000" w:rsidP="00000000" w:rsidRDefault="00000000" w:rsidRPr="00000000">
      <w:pPr>
        <w:ind w:left="360" w:firstLine="0"/>
        <w:contextualSpacing w:val="0"/>
      </w:pPr>
      <w:hyperlink w:anchor="h.j2h78vt3uhqg">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pPr>
        <w:ind w:left="360" w:firstLine="0"/>
        <w:contextualSpacing w:val="0"/>
      </w:pPr>
      <w:hyperlink w:anchor="h.rgknft3rosvx">
        <w:r w:rsidDel="00000000" w:rsidR="00000000" w:rsidRPr="00000000">
          <w:rPr>
            <w:color w:val="1155cc"/>
            <w:u w:val="single"/>
            <w:rtl w:val="0"/>
          </w:rPr>
          <w:t xml:space="preserve">Strategy</w:t>
        </w:r>
      </w:hyperlink>
      <w:r w:rsidDel="00000000" w:rsidR="00000000" w:rsidRPr="00000000">
        <w:rPr>
          <w:rtl w:val="0"/>
        </w:rPr>
      </w:r>
    </w:p>
    <w:p w:rsidR="00000000" w:rsidDel="00000000" w:rsidP="00000000" w:rsidRDefault="00000000" w:rsidRPr="00000000">
      <w:pPr>
        <w:ind w:left="360" w:firstLine="0"/>
        <w:contextualSpacing w:val="0"/>
      </w:pPr>
      <w:hyperlink w:anchor="h.tusjr2akmko6">
        <w:r w:rsidDel="00000000" w:rsidR="00000000" w:rsidRPr="00000000">
          <w:rPr>
            <w:color w:val="1155cc"/>
            <w:u w:val="single"/>
            <w:rtl w:val="0"/>
          </w:rPr>
          <w:t xml:space="preserve">Test Scenarios</w:t>
        </w:r>
      </w:hyperlink>
      <w:r w:rsidDel="00000000" w:rsidR="00000000" w:rsidRPr="00000000">
        <w:rPr>
          <w:rtl w:val="0"/>
        </w:rPr>
      </w:r>
    </w:p>
    <w:p w:rsidR="00000000" w:rsidDel="00000000" w:rsidP="00000000" w:rsidRDefault="00000000" w:rsidRPr="00000000">
      <w:pPr>
        <w:ind w:left="360" w:firstLine="0"/>
        <w:contextualSpacing w:val="0"/>
      </w:pPr>
      <w:hyperlink w:anchor="h.f0nrfyiycg7p">
        <w:r w:rsidDel="00000000" w:rsidR="00000000" w:rsidRPr="00000000">
          <w:rPr>
            <w:color w:val="1155cc"/>
            <w:u w:val="single"/>
            <w:rtl w:val="0"/>
          </w:rPr>
          <w:t xml:space="preserve">Resources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gtox7hjt99y" w:id="2"/>
      <w:bookmarkEnd w:id="2"/>
      <w:r w:rsidDel="00000000" w:rsidR="00000000" w:rsidRPr="00000000">
        <w:rPr>
          <w:rtl w:val="0"/>
        </w:rPr>
        <w:t xml:space="preserve">Purpose of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describes the plan for testing Aeron, a new high-performance open source message transport library.  The goal is to ensure the Aeron product is ready to be released commercially.</w:t>
      </w:r>
    </w:p>
    <w:p w:rsidR="00000000" w:rsidDel="00000000" w:rsidP="00000000" w:rsidRDefault="00000000" w:rsidRPr="00000000">
      <w:pPr>
        <w:pStyle w:val="Heading3"/>
        <w:keepNext w:val="1"/>
        <w:keepLines w:val="1"/>
        <w:spacing w:before="160" w:lineRule="auto"/>
        <w:contextualSpacing w:val="0"/>
      </w:pPr>
      <w:bookmarkStart w:colFirst="0" w:colLast="0" w:name="h.j2h78vt3uhqg" w:id="3"/>
      <w:bookmarkEnd w:id="3"/>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test plan documents the high level  functional, stress, and performance test cases which will be executed during the test cycle.  It also defines the test methodologies and evaluation criteria that must be met in order to ensure the accurate, repeatable, and uniform testing of the aeron transport . This test plan does not provide specific test equipment configurations or detailed test instructions by which to execute the tests.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gknft3rosvx" w:id="4"/>
      <w:bookmarkEnd w:id="4"/>
      <w:r w:rsidDel="00000000" w:rsidR="00000000" w:rsidRPr="00000000">
        <w:rPr>
          <w:rtl w:val="0"/>
        </w:rPr>
        <w:t xml:space="preserve">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 effort to validate Aeron three levels/methodologies of testing will be used: Functional, Stress, and Performance.  </w:t>
      </w:r>
    </w:p>
    <w:p w:rsidR="00000000" w:rsidDel="00000000" w:rsidP="00000000" w:rsidRDefault="00000000" w:rsidRPr="00000000">
      <w:pPr>
        <w:contextualSpacing w:val="0"/>
      </w:pPr>
      <w:r w:rsidDel="00000000" w:rsidR="00000000" w:rsidRPr="00000000">
        <w:rPr>
          <w:rtl w:val="0"/>
        </w:rPr>
        <w:t xml:space="preserve">The functional tests will focus on verification of  what would be considered the correct behavior under normal circumstances.  The PublisherTool and SubscriberTool test applications will be the primary applications used for this level of testing.</w:t>
      </w:r>
    </w:p>
    <w:p w:rsidR="00000000" w:rsidDel="00000000" w:rsidP="00000000" w:rsidRDefault="00000000" w:rsidRPr="00000000">
      <w:pPr>
        <w:contextualSpacing w:val="0"/>
      </w:pPr>
      <w:r w:rsidDel="00000000" w:rsidR="00000000" w:rsidRPr="00000000">
        <w:rPr>
          <w:rtl w:val="0"/>
        </w:rPr>
        <w:t xml:space="preserve">The stress tests will put an emphasis on availability and error handling under a certain  load.  It will help to determine if the system will perform sufficiently under certain conditions.  The Thwacker, Publisher, and Subscriber test tools will be used for this level of testing. They will be used in certain configurations that will be pushing certain operating limits and verifying correct behavior.</w:t>
      </w:r>
    </w:p>
    <w:p w:rsidR="00000000" w:rsidDel="00000000" w:rsidP="00000000" w:rsidRDefault="00000000" w:rsidRPr="00000000">
      <w:pPr>
        <w:contextualSpacing w:val="0"/>
      </w:pPr>
      <w:r w:rsidDel="00000000" w:rsidR="00000000" w:rsidRPr="00000000">
        <w:rPr>
          <w:rtl w:val="0"/>
        </w:rPr>
        <w:t xml:space="preserve">The performance tests will demonstrate that the system meets the performance criteria.  The Ping/Pong and Throughputency Pub/Sub Tools will be used for this level of testing.  The initial focus will be to capture the current Aeron baseline performance in a select few scenarios that we will be using to compare to future releases.</w:t>
      </w:r>
    </w:p>
    <w:p w:rsidR="00000000" w:rsidDel="00000000" w:rsidP="00000000" w:rsidRDefault="00000000" w:rsidRPr="00000000">
      <w:pPr>
        <w:pStyle w:val="Heading3"/>
        <w:contextualSpacing w:val="0"/>
      </w:pPr>
      <w:bookmarkStart w:colFirst="0" w:colLast="0" w:name="h.hcxlcwahgo5r"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appropriate the test scenarios will be automated.  The automated test tool will use the pairwise testing technique/method (i.e. test multiple possible discrete combinations of input parameters allowing the framework to run a smaller number of tests while ensuring full coverage).  Tests will be executed manually during the automation development phase.</w:t>
      </w:r>
    </w:p>
    <w:p w:rsidR="00000000" w:rsidDel="00000000" w:rsidP="00000000" w:rsidRDefault="00000000" w:rsidRPr="00000000">
      <w:pPr>
        <w:pStyle w:val="Heading3"/>
        <w:contextualSpacing w:val="0"/>
      </w:pPr>
      <w:bookmarkStart w:colFirst="0" w:colLast="0" w:name="h.ar7nxli0ntu2" w:id="6"/>
      <w:bookmarkEnd w:id="6"/>
      <w:r w:rsidDel="00000000" w:rsidR="00000000" w:rsidRPr="00000000">
        <w:rPr>
          <w:rtl w:val="0"/>
        </w:rPr>
      </w:r>
    </w:p>
    <w:p w:rsidR="00000000" w:rsidDel="00000000" w:rsidP="00000000" w:rsidRDefault="00000000" w:rsidRPr="00000000">
      <w:pPr>
        <w:pStyle w:val="Heading3"/>
        <w:contextualSpacing w:val="0"/>
      </w:pPr>
      <w:bookmarkStart w:colFirst="0" w:colLast="0" w:name="h.dn8rembwv6k9" w:id="7"/>
      <w:bookmarkEnd w:id="7"/>
      <w:r w:rsidDel="00000000" w:rsidR="00000000" w:rsidRPr="00000000">
        <w:rPr>
          <w:rtl w:val="0"/>
        </w:rPr>
      </w:r>
    </w:p>
    <w:p w:rsidR="00000000" w:rsidDel="00000000" w:rsidP="00000000" w:rsidRDefault="00000000" w:rsidRPr="00000000">
      <w:pPr>
        <w:pStyle w:val="Heading3"/>
        <w:contextualSpacing w:val="0"/>
      </w:pPr>
      <w:bookmarkStart w:colFirst="0" w:colLast="0" w:name="h.y7yqwc7gom6n" w:id="8"/>
      <w:bookmarkEnd w:id="8"/>
      <w:r w:rsidDel="00000000" w:rsidR="00000000" w:rsidRPr="00000000">
        <w:rPr>
          <w:rtl w:val="0"/>
        </w:rPr>
      </w:r>
    </w:p>
    <w:p w:rsidR="00000000" w:rsidDel="00000000" w:rsidP="00000000" w:rsidRDefault="00000000" w:rsidRPr="00000000">
      <w:pPr>
        <w:pStyle w:val="Heading3"/>
        <w:contextualSpacing w:val="0"/>
      </w:pPr>
      <w:bookmarkStart w:colFirst="0" w:colLast="0" w:name="h.7z3lgl25qlft" w:id="9"/>
      <w:bookmarkEnd w:id="9"/>
      <w:r w:rsidDel="00000000" w:rsidR="00000000" w:rsidRPr="00000000">
        <w:rPr>
          <w:rtl w:val="0"/>
        </w:rPr>
      </w:r>
    </w:p>
    <w:p w:rsidR="00000000" w:rsidDel="00000000" w:rsidP="00000000" w:rsidRDefault="00000000" w:rsidRPr="00000000">
      <w:pPr>
        <w:pStyle w:val="Heading3"/>
        <w:contextualSpacing w:val="0"/>
      </w:pPr>
      <w:bookmarkStart w:colFirst="0" w:colLast="0" w:name="h.87rn1o5m9l2e" w:id="10"/>
      <w:bookmarkEnd w:id="10"/>
      <w:r w:rsidDel="00000000" w:rsidR="00000000" w:rsidRPr="00000000">
        <w:rPr>
          <w:rtl w:val="0"/>
        </w:rPr>
      </w:r>
    </w:p>
    <w:p w:rsidR="00000000" w:rsidDel="00000000" w:rsidP="00000000" w:rsidRDefault="00000000" w:rsidRPr="00000000">
      <w:pPr>
        <w:pStyle w:val="Heading3"/>
        <w:contextualSpacing w:val="0"/>
      </w:pPr>
      <w:bookmarkStart w:colFirst="0" w:colLast="0" w:name="h.tusjr2akmko6" w:id="11"/>
      <w:bookmarkEnd w:id="11"/>
      <w:r w:rsidDel="00000000" w:rsidR="00000000" w:rsidRPr="00000000">
        <w:rPr>
          <w:rtl w:val="0"/>
        </w:rPr>
        <w:t xml:space="preserve">Test Scenarios</w:t>
      </w:r>
    </w:p>
    <w:p w:rsidR="00000000" w:rsidDel="00000000" w:rsidP="00000000" w:rsidRDefault="00000000" w:rsidRPr="00000000">
      <w:pPr>
        <w:contextualSpacing w:val="0"/>
      </w:pPr>
      <w:r w:rsidDel="00000000" w:rsidR="00000000" w:rsidRPr="00000000">
        <w:rPr>
          <w:rtl w:val="0"/>
        </w:rPr>
        <w:t xml:space="preserve">Special Note: Assume Media Drive(s) are actively running for each test unless otherwise stated.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id0000: Basic 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i w:val="1"/>
          <w:rtl w:val="0"/>
        </w:rPr>
        <w:t xml:space="preserve">  </w:t>
      </w:r>
      <w:r w:rsidDel="00000000" w:rsidR="00000000" w:rsidRPr="00000000">
        <w:rPr>
          <w:rtl w:val="0"/>
        </w:rPr>
        <w:t xml:space="preserve">A publisher sends messages to a single subscriber.</w:t>
      </w:r>
    </w:p>
    <w:p w:rsidR="00000000" w:rsidDel="00000000" w:rsidP="00000000" w:rsidRDefault="00000000" w:rsidRPr="00000000">
      <w:pPr>
        <w:contextualSpacing w:val="0"/>
      </w:pPr>
      <w:r w:rsidDel="00000000" w:rsidR="00000000" w:rsidRPr="00000000">
        <w:rPr>
          <w:rtl w:val="0"/>
        </w:rPr>
        <w:t xml:space="preserve">A subscriber is started and </w:t>
      </w:r>
      <w:commentRangeStart w:id="0"/>
      <w:r w:rsidDel="00000000" w:rsidR="00000000" w:rsidRPr="00000000">
        <w:rPr>
          <w:rtl w:val="0"/>
        </w:rPr>
        <w:t xml:space="preserve">sends a subscription</w:t>
      </w:r>
      <w:commentRangeEnd w:id="0"/>
      <w:r w:rsidDel="00000000" w:rsidR="00000000" w:rsidRPr="00000000">
        <w:commentReference w:id="0"/>
      </w:r>
      <w:r w:rsidDel="00000000" w:rsidR="00000000" w:rsidRPr="00000000">
        <w:rPr>
          <w:rtl w:val="0"/>
        </w:rPr>
        <w:t xml:space="preserve"> using a particular stream id.  </w:t>
      </w:r>
    </w:p>
    <w:p w:rsidR="00000000" w:rsidDel="00000000" w:rsidP="00000000" w:rsidRDefault="00000000" w:rsidRPr="00000000">
      <w:pPr>
        <w:contextualSpacing w:val="0"/>
      </w:pPr>
      <w:r w:rsidDel="00000000" w:rsidR="00000000" w:rsidRPr="00000000">
        <w:rPr>
          <w:rtl w:val="0"/>
        </w:rPr>
        <w:t xml:space="preserve">A publisher is started and receives a subscription for the stream id of interest, the publisher then sends data.</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i w:val="1"/>
          <w:rtl w:val="0"/>
        </w:rPr>
        <w:t xml:space="preserve">  </w:t>
      </w:r>
      <w:r w:rsidDel="00000000" w:rsidR="00000000" w:rsidRPr="00000000">
        <w:rPr>
          <w:rtl w:val="0"/>
        </w:rPr>
        <w:t xml:space="preserve">The subscriber receives </w:t>
      </w:r>
      <w:commentRangeStart w:id="1"/>
      <w:r w:rsidDel="00000000" w:rsidR="00000000" w:rsidRPr="00000000">
        <w:rPr>
          <w:rtl w:val="0"/>
        </w:rPr>
        <w:t xml:space="preserve">all messages sent by the publisher</w:t>
      </w:r>
      <w:commentRangeEnd w:id="1"/>
      <w:r w:rsidDel="00000000" w:rsidR="00000000" w:rsidRPr="00000000">
        <w:commentReference w:id="1"/>
      </w:r>
      <w:r w:rsidDel="00000000" w:rsidR="00000000" w:rsidRPr="00000000">
        <w:rPr>
          <w:rtl w:val="0"/>
        </w:rPr>
        <w:t xml:space="preserve">.  </w:t>
      </w:r>
      <w:commentRangeStart w:id="2"/>
      <w:r w:rsidDel="00000000" w:rsidR="00000000" w:rsidRPr="00000000">
        <w:rPr>
          <w:rtl w:val="0"/>
        </w:rPr>
        <w:t xml:space="preserve">Verify no memory leaks are reported.</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idNOTES</w:t>
      </w:r>
      <w:r w:rsidDel="00000000" w:rsidR="00000000" w:rsidRPr="00000000">
        <w:rPr>
          <w:u w:val="single"/>
          <w:rtl w:val="0"/>
        </w:rPr>
        <w:t xml:space="preserve">:</w:t>
      </w:r>
      <w:r w:rsidDel="00000000" w:rsidR="00000000" w:rsidRPr="00000000">
        <w:rPr>
          <w:rtl w:val="0"/>
        </w:rPr>
        <w:t xml:space="preserve">  Repeat test scenario using the various config options documented in the </w:t>
      </w:r>
      <w:hyperlink r:id="rId6">
        <w:r w:rsidDel="00000000" w:rsidR="00000000" w:rsidRPr="00000000">
          <w:rPr>
            <w:color w:val="1155cc"/>
            <w:u w:val="single"/>
            <w:rtl w:val="0"/>
          </w:rPr>
          <w:t xml:space="preserve">TestPLanning spreadsheet</w:t>
        </w:r>
      </w:hyperlink>
      <w:r w:rsidDel="00000000" w:rsidR="00000000" w:rsidRPr="00000000">
        <w:rPr>
          <w:rtl w:val="0"/>
        </w:rPr>
        <w:t xml:space="preserve"> for the ‘basic 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id0005: Basic 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A subscriber is started after the publisher.</w:t>
      </w:r>
    </w:p>
    <w:p w:rsidR="00000000" w:rsidDel="00000000" w:rsidP="00000000" w:rsidRDefault="00000000" w:rsidRPr="00000000">
      <w:pPr>
        <w:contextualSpacing w:val="0"/>
      </w:pPr>
      <w:r w:rsidDel="00000000" w:rsidR="00000000" w:rsidRPr="00000000">
        <w:rPr>
          <w:rtl w:val="0"/>
        </w:rPr>
        <w:t xml:space="preserve">Start a single publisher.  Wait a few seconds and start a single subscriber using the stream ID of interest.  </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Before the subscriber is started, the senders offer will fail.  After the subscriber is known, the sender will be allowed to send and the subscriber should receive all messages</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u w:val="single"/>
          <w:rtl w:val="0"/>
        </w:rPr>
        <w:t xml:space="preserve">:</w:t>
      </w:r>
      <w:r w:rsidDel="00000000" w:rsidR="00000000" w:rsidRPr="00000000">
        <w:rPr>
          <w:rtl w:val="0"/>
        </w:rPr>
        <w:t xml:space="preserve">  Repeat test scenario using the various config options documented in the </w:t>
      </w:r>
      <w:hyperlink r:id="rId7">
        <w:r w:rsidDel="00000000" w:rsidR="00000000" w:rsidRPr="00000000">
          <w:rPr>
            <w:color w:val="1155cc"/>
            <w:u w:val="single"/>
            <w:rtl w:val="0"/>
          </w:rPr>
          <w:t xml:space="preserve">TestPLanning spreadsheet</w:t>
        </w:r>
      </w:hyperlink>
      <w:r w:rsidDel="00000000" w:rsidR="00000000" w:rsidRPr="00000000">
        <w:rPr>
          <w:rtl w:val="0"/>
        </w:rPr>
        <w:t xml:space="preserve"> for the ‘BasicTest’.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3"/>
      <w:commentRangeStart w:id="4"/>
      <w:r w:rsidDel="00000000" w:rsidR="00000000" w:rsidRPr="00000000">
        <w:rPr>
          <w:b w:val="1"/>
          <w:rtl w:val="0"/>
        </w:rPr>
        <w:t xml:space="preserve">id00</w:t>
      </w:r>
      <w:commentRangeEnd w:id="3"/>
      <w:r w:rsidDel="00000000" w:rsidR="00000000" w:rsidRPr="00000000">
        <w:commentReference w:id="3"/>
      </w:r>
      <w:commentRangeEnd w:id="4"/>
      <w:r w:rsidDel="00000000" w:rsidR="00000000" w:rsidRPr="00000000">
        <w:commentReference w:id="4"/>
      </w:r>
      <w:r w:rsidDel="00000000" w:rsidR="00000000" w:rsidRPr="00000000">
        <w:rPr>
          <w:b w:val="1"/>
          <w:rtl w:val="0"/>
        </w:rPr>
        <w:t xml:space="preserve">10:  Loss 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A subscriber is started, and a publisher attempts to send a SETUP message/FRAME to the subscriber.  </w:t>
      </w:r>
      <w:commentRangeStart w:id="5"/>
      <w:r w:rsidDel="00000000" w:rsidR="00000000" w:rsidRPr="00000000">
        <w:rPr>
          <w:rtl w:val="0"/>
        </w:rPr>
        <w:t xml:space="preserve">Drop the message.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 Time out occurs?</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u w:val="single"/>
          <w:rtl w:val="0"/>
        </w:rPr>
        <w:t xml:space="preserve">:</w:t>
      </w:r>
      <w:r w:rsidDel="00000000" w:rsidR="00000000" w:rsidRPr="00000000">
        <w:rPr>
          <w:rtl w:val="0"/>
        </w:rPr>
        <w:t xml:space="preserve">  Repeat test scenario using the various config options documented in the </w:t>
      </w:r>
      <w:hyperlink r:id="rId8">
        <w:r w:rsidDel="00000000" w:rsidR="00000000" w:rsidRPr="00000000">
          <w:rPr>
            <w:color w:val="1155cc"/>
            <w:u w:val="single"/>
            <w:rtl w:val="0"/>
          </w:rPr>
          <w:t xml:space="preserve">TestPLanning spreadsheet</w:t>
        </w:r>
      </w:hyperlink>
      <w:r w:rsidDel="00000000" w:rsidR="00000000" w:rsidRPr="00000000">
        <w:rPr>
          <w:rtl w:val="0"/>
        </w:rPr>
        <w:t xml:space="preserve"> for the ‘LossTest’.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del w:author="antron.gladney" w:id="0" w:date="2015-04-08T20:21:38Z"/>
        </w:rPr>
      </w:pPr>
      <w:commentRangeStart w:id="6"/>
      <w:commentRangeStart w:id="7"/>
      <w:commentRangeStart w:id="8"/>
      <w:r w:rsidDel="00000000" w:rsidR="00000000" w:rsidRPr="00000000">
        <w:rPr>
          <w:b w:val="1"/>
          <w:rtl w:val="0"/>
        </w:rPr>
        <w:t xml:space="preserve">i</w:t>
      </w:r>
      <w:del w:author="antron.gladney" w:id="0" w:date="2015-04-08T20:21:38Z">
        <w:r w:rsidDel="00000000" w:rsidR="00000000" w:rsidRPr="00000000">
          <w:rPr>
            <w:b w:val="1"/>
            <w:rtl w:val="0"/>
          </w:rPr>
          <w:delText xml:space="preserve">d0015: Loss Test</w:delTex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del>
    </w:p>
    <w:p w:rsidR="00000000" w:rsidDel="00000000" w:rsidP="00000000" w:rsidRDefault="00000000" w:rsidRPr="00000000">
      <w:pPr>
        <w:contextualSpacing w:val="0"/>
        <w:rPr>
          <w:del w:author="antron.gladney" w:id="0" w:date="2015-04-08T20:21:38Z"/>
        </w:rPr>
      </w:pPr>
      <w:del w:author="antron.gladney" w:id="0" w:date="2015-04-08T20:21:38Z">
        <w:r w:rsidDel="00000000" w:rsidR="00000000" w:rsidRPr="00000000">
          <w:rPr>
            <w:i w:val="1"/>
            <w:u w:val="single"/>
            <w:rtl w:val="0"/>
          </w:rPr>
          <w:delText xml:space="preserve">Summary:</w:delText>
        </w:r>
        <w:r w:rsidDel="00000000" w:rsidR="00000000" w:rsidRPr="00000000">
          <w:rPr>
            <w:rtl w:val="0"/>
          </w:rPr>
          <w:delText xml:space="preserve">  Lossy Publisher actively sending messages to a subscriber.</w:delText>
        </w:r>
      </w:del>
    </w:p>
    <w:p w:rsidR="00000000" w:rsidDel="00000000" w:rsidP="00000000" w:rsidRDefault="00000000" w:rsidRPr="00000000">
      <w:pPr>
        <w:contextualSpacing w:val="0"/>
        <w:rPr>
          <w:del w:author="antron.gladney" w:id="0" w:date="2015-04-08T20:21:38Z"/>
        </w:rPr>
      </w:pPr>
      <w:del w:author="antron.gladney" w:id="0" w:date="2015-04-08T20:21:38Z">
        <w:r w:rsidDel="00000000" w:rsidR="00000000" w:rsidRPr="00000000">
          <w:rPr>
            <w:rtl w:val="0"/>
          </w:rPr>
          <w:delText xml:space="preserve">Start a subscriber, then start a publisher sending messages to the active subscriber.</w:delText>
        </w:r>
      </w:del>
    </w:p>
    <w:p w:rsidR="00000000" w:rsidDel="00000000" w:rsidP="00000000" w:rsidRDefault="00000000" w:rsidRPr="00000000">
      <w:pPr>
        <w:contextualSpacing w:val="0"/>
        <w:rPr>
          <w:del w:author="antron.gladney" w:id="0" w:date="2015-04-08T20:21:38Z"/>
        </w:rPr>
      </w:pPr>
      <w:del w:author="antron.gladney" w:id="0" w:date="2015-04-08T20:21:38Z">
        <w:r w:rsidDel="00000000" w:rsidR="00000000" w:rsidRPr="00000000">
          <w:rPr>
            <w:rtl w:val="0"/>
          </w:rPr>
          <w:delText xml:space="preserve">The publisher will periodically lose a percentage of messages as documented in the </w:delText>
        </w:r>
        <w:r w:rsidDel="00000000" w:rsidR="00000000" w:rsidRPr="00000000">
          <w:fldChar w:fldCharType="begin"/>
        </w:r>
        <w:r w:rsidDel="00000000" w:rsidR="00000000" w:rsidRPr="00000000">
          <w:delInstrText xml:space="preserve">HYPERLINK "https://docs.google.com/a/kaazing.com/spreadsheets/d/15ZztzZnF9kQgTUB8fsx7AuxmBhmR4GJ49XdhqfZuLCM/edit#gid=0"</w:delInstrText>
        </w:r>
        <w:r w:rsidDel="00000000" w:rsidR="00000000" w:rsidRPr="00000000">
          <w:fldChar w:fldCharType="separate"/>
        </w:r>
        <w:r w:rsidDel="00000000" w:rsidR="00000000" w:rsidRPr="00000000">
          <w:rPr>
            <w:color w:val="1155cc"/>
            <w:u w:val="single"/>
            <w:rtl w:val="0"/>
          </w:rPr>
          <w:delText xml:space="preserve">TestPlanning Spreadsheet</w:delText>
        </w:r>
        <w:r w:rsidDel="00000000" w:rsidR="00000000" w:rsidRPr="00000000">
          <w:fldChar w:fldCharType="end"/>
        </w:r>
        <w:r w:rsidDel="00000000" w:rsidR="00000000" w:rsidRPr="00000000">
          <w:rPr>
            <w:rtl w:val="0"/>
          </w:rPr>
          <w:delText xml:space="preserve">  under the ‘LossTest’ config options.</w:delText>
        </w:r>
      </w:del>
    </w:p>
    <w:p w:rsidR="00000000" w:rsidDel="00000000" w:rsidP="00000000" w:rsidRDefault="00000000" w:rsidRPr="00000000">
      <w:pPr>
        <w:contextualSpacing w:val="0"/>
        <w:rPr>
          <w:del w:author="antron.gladney" w:id="0" w:date="2015-04-08T20:21:38Z"/>
        </w:rPr>
      </w:pPr>
      <w:del w:author="antron.gladney" w:id="0" w:date="2015-04-08T20:21:38Z">
        <w:r w:rsidDel="00000000" w:rsidR="00000000" w:rsidRPr="00000000">
          <w:rPr>
            <w:i w:val="1"/>
            <w:u w:val="single"/>
            <w:rtl w:val="0"/>
          </w:rPr>
          <w:delText xml:space="preserve">Expected Results:</w:delText>
        </w:r>
        <w:r w:rsidDel="00000000" w:rsidR="00000000" w:rsidRPr="00000000">
          <w:rPr>
            <w:rtl w:val="0"/>
          </w:rPr>
          <w:delText xml:space="preserve">  A gap is detected by the receiver function of the driver associated with the subscriber.  NAKs will be sent for the missed messages to the publisher.  Verify the publisher resends the missed messages to the subscriber.  (Will the missed messages be marked as retransmitted messages?)</w:delText>
        </w:r>
      </w:del>
    </w:p>
    <w:p w:rsidR="00000000" w:rsidDel="00000000" w:rsidP="00000000" w:rsidRDefault="00000000" w:rsidRPr="00000000">
      <w:pPr>
        <w:contextualSpacing w:val="0"/>
        <w:rPr>
          <w:del w:author="antron.gladney" w:id="0" w:date="2015-04-08T20:21:38Z"/>
        </w:rPr>
      </w:pPr>
      <w:del w:author="antron.gladney" w:id="0" w:date="2015-04-08T20:21:38Z">
        <w:r w:rsidDel="00000000" w:rsidR="00000000" w:rsidRPr="00000000">
          <w:rPr>
            <w:i w:val="1"/>
            <w:u w:val="single"/>
            <w:rtl w:val="0"/>
          </w:rPr>
          <w:delText xml:space="preserve">NOTE:</w:delText>
        </w:r>
        <w:r w:rsidDel="00000000" w:rsidR="00000000" w:rsidRPr="00000000">
          <w:rPr>
            <w:rtl w:val="0"/>
          </w:rPr>
          <w:delText xml:space="preserve">   This scenario will be re-executed using the various config options documented in the </w:delText>
        </w:r>
        <w:r w:rsidDel="00000000" w:rsidR="00000000" w:rsidRPr="00000000">
          <w:fldChar w:fldCharType="begin"/>
        </w:r>
        <w:r w:rsidDel="00000000" w:rsidR="00000000" w:rsidRPr="00000000">
          <w:delInstrText xml:space="preserve">HYPERLINK "https://docs.google.com/a/kaazing.com/spreadsheets/d/15ZztzZnF9kQgTUB8fsx7AuxmBhmR4GJ49XdhqfZuLCM/edit#gid=0"</w:delInstrText>
        </w:r>
        <w:r w:rsidDel="00000000" w:rsidR="00000000" w:rsidRPr="00000000">
          <w:fldChar w:fldCharType="separate"/>
        </w:r>
        <w:r w:rsidDel="00000000" w:rsidR="00000000" w:rsidRPr="00000000">
          <w:rPr>
            <w:color w:val="1155cc"/>
            <w:u w:val="single"/>
            <w:rtl w:val="0"/>
          </w:rPr>
          <w:delText xml:space="preserve">TestPlanning SpreadSheet</w:delText>
        </w:r>
        <w:r w:rsidDel="00000000" w:rsidR="00000000" w:rsidRPr="00000000">
          <w:fldChar w:fldCharType="end"/>
        </w:r>
        <w:r w:rsidDel="00000000" w:rsidR="00000000" w:rsidRPr="00000000">
          <w:rPr>
            <w:rtl w:val="0"/>
          </w:rPr>
          <w:delText xml:space="preserve"> in the ‘LossTest’ section.</w:delText>
        </w:r>
      </w:del>
    </w:p>
    <w:p w:rsidR="00000000" w:rsidDel="00000000" w:rsidP="00000000" w:rsidRDefault="00000000" w:rsidRPr="00000000">
      <w:pPr>
        <w:contextualSpacing w:val="0"/>
        <w:rPr>
          <w:del w:author="antron.gladney" w:id="0" w:date="2015-04-08T20:21:38Z"/>
        </w:rPr>
      </w:pPr>
      <w:del w:author="antron.gladney" w:id="0" w:date="2015-04-08T20:21:38Z">
        <w:r w:rsidDel="00000000" w:rsidR="00000000" w:rsidRPr="00000000">
          <w:rPr>
            <w:rtl w:val="0"/>
          </w:rPr>
        </w:r>
      </w:del>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del w:author="antron.gladney" w:id="1" w:date="2015-04-08T20:21:47Z"/>
        </w:rPr>
      </w:pPr>
      <w:del w:author="antron.gladney" w:id="1" w:date="2015-04-08T20:21:47Z">
        <w:r w:rsidDel="00000000" w:rsidR="00000000" w:rsidRPr="00000000">
          <w:rPr>
            <w:b w:val="1"/>
            <w:rtl w:val="0"/>
          </w:rPr>
          <w:delText xml:space="preserve">id0020: Loss Test</w:delText>
        </w:r>
      </w:del>
    </w:p>
    <w:p w:rsidR="00000000" w:rsidDel="00000000" w:rsidP="00000000" w:rsidRDefault="00000000" w:rsidRPr="00000000">
      <w:pPr>
        <w:contextualSpacing w:val="0"/>
        <w:rPr>
          <w:del w:author="antron.gladney" w:id="1" w:date="2015-04-08T20:21:47Z"/>
        </w:rPr>
      </w:pPr>
      <w:del w:author="antron.gladney" w:id="1" w:date="2015-04-08T20:21:47Z">
        <w:r w:rsidDel="00000000" w:rsidR="00000000" w:rsidRPr="00000000">
          <w:rPr>
            <w:i w:val="1"/>
            <w:u w:val="single"/>
            <w:rtl w:val="0"/>
          </w:rPr>
          <w:delText xml:space="preserve">Summary:</w:delText>
        </w:r>
        <w:r w:rsidDel="00000000" w:rsidR="00000000" w:rsidRPr="00000000">
          <w:rPr>
            <w:rtl w:val="0"/>
          </w:rPr>
          <w:delText xml:space="preserve">  Lossy Publisher actively sending messages to multiple subscribers.</w:delText>
        </w:r>
      </w:del>
    </w:p>
    <w:p w:rsidR="00000000" w:rsidDel="00000000" w:rsidP="00000000" w:rsidRDefault="00000000" w:rsidRPr="00000000">
      <w:pPr>
        <w:contextualSpacing w:val="0"/>
        <w:rPr>
          <w:del w:author="antron.gladney" w:id="1" w:date="2015-04-08T20:21:47Z"/>
        </w:rPr>
      </w:pPr>
      <w:del w:author="antron.gladney" w:id="1" w:date="2015-04-08T20:21:47Z">
        <w:r w:rsidDel="00000000" w:rsidR="00000000" w:rsidRPr="00000000">
          <w:rPr>
            <w:rtl w:val="0"/>
          </w:rPr>
          <w:delText xml:space="preserve">Start the subscribers (at least 3), then start a publisher sending messages to the active subscribers.</w:delText>
        </w:r>
      </w:del>
    </w:p>
    <w:p w:rsidR="00000000" w:rsidDel="00000000" w:rsidP="00000000" w:rsidRDefault="00000000" w:rsidRPr="00000000">
      <w:pPr>
        <w:contextualSpacing w:val="0"/>
        <w:rPr>
          <w:del w:author="antron.gladney" w:id="1" w:date="2015-04-08T20:21:47Z"/>
        </w:rPr>
      </w:pPr>
      <w:del w:author="antron.gladney" w:id="1" w:date="2015-04-08T20:21:47Z">
        <w:r w:rsidDel="00000000" w:rsidR="00000000" w:rsidRPr="00000000">
          <w:rPr>
            <w:rtl w:val="0"/>
          </w:rPr>
          <w:delText xml:space="preserve">The publisher will periodically lose a percentage of messages as documented in the </w:delText>
        </w:r>
        <w:r w:rsidDel="00000000" w:rsidR="00000000" w:rsidRPr="00000000">
          <w:fldChar w:fldCharType="begin"/>
        </w:r>
        <w:r w:rsidDel="00000000" w:rsidR="00000000" w:rsidRPr="00000000">
          <w:delInstrText xml:space="preserve">HYPERLINK "https://docs.google.com/a/kaazing.com/spreadsheets/d/15ZztzZnF9kQgTUB8fsx7AuxmBhmR4GJ49XdhqfZuLCM/edit#gid=0"</w:delInstrText>
        </w:r>
        <w:r w:rsidDel="00000000" w:rsidR="00000000" w:rsidRPr="00000000">
          <w:fldChar w:fldCharType="separate"/>
        </w:r>
        <w:r w:rsidDel="00000000" w:rsidR="00000000" w:rsidRPr="00000000">
          <w:rPr>
            <w:color w:val="1155cc"/>
            <w:u w:val="single"/>
            <w:rtl w:val="0"/>
          </w:rPr>
          <w:delText xml:space="preserve">TestPlanning Spreadsheet</w:delText>
        </w:r>
        <w:r w:rsidDel="00000000" w:rsidR="00000000" w:rsidRPr="00000000">
          <w:fldChar w:fldCharType="end"/>
        </w:r>
        <w:r w:rsidDel="00000000" w:rsidR="00000000" w:rsidRPr="00000000">
          <w:rPr>
            <w:rtl w:val="0"/>
          </w:rPr>
          <w:delText xml:space="preserve">  under the ‘LossTest’ config options.</w:delText>
        </w:r>
      </w:del>
    </w:p>
    <w:p w:rsidR="00000000" w:rsidDel="00000000" w:rsidP="00000000" w:rsidRDefault="00000000" w:rsidRPr="00000000">
      <w:pPr>
        <w:contextualSpacing w:val="0"/>
        <w:rPr>
          <w:del w:author="antron.gladney" w:id="1" w:date="2015-04-08T20:21:47Z"/>
        </w:rPr>
      </w:pPr>
      <w:del w:author="antron.gladney" w:id="1" w:date="2015-04-08T20:21:47Z">
        <w:r w:rsidDel="00000000" w:rsidR="00000000" w:rsidRPr="00000000">
          <w:rPr>
            <w:i w:val="1"/>
            <w:u w:val="single"/>
            <w:rtl w:val="0"/>
          </w:rPr>
          <w:delText xml:space="preserve">Expected Results:</w:delText>
        </w:r>
        <w:r w:rsidDel="00000000" w:rsidR="00000000" w:rsidRPr="00000000">
          <w:rPr>
            <w:rtl w:val="0"/>
          </w:rPr>
          <w:delText xml:space="preserve">  A gap is detected by the receiver function of the drivers associated with the subscribers.  NAKs will be sent for the missed messages to the publisher.  Verify the publisher resends the missed messages to the subscribers.  (Will the missed messages be marked as retransmitted messages?).  </w:delText>
        </w:r>
      </w:del>
    </w:p>
    <w:p w:rsidR="00000000" w:rsidDel="00000000" w:rsidP="00000000" w:rsidRDefault="00000000" w:rsidRPr="00000000">
      <w:pPr>
        <w:contextualSpacing w:val="0"/>
        <w:rPr>
          <w:del w:author="antron.gladney" w:id="1" w:date="2015-04-08T20:21:47Z"/>
        </w:rPr>
      </w:pPr>
      <w:del w:author="antron.gladney" w:id="1" w:date="2015-04-08T20:21:47Z">
        <w:r w:rsidDel="00000000" w:rsidR="00000000" w:rsidRPr="00000000">
          <w:rPr>
            <w:i w:val="1"/>
            <w:u w:val="single"/>
            <w:rtl w:val="0"/>
          </w:rPr>
          <w:delText xml:space="preserve">NOTE:</w:delText>
        </w:r>
        <w:r w:rsidDel="00000000" w:rsidR="00000000" w:rsidRPr="00000000">
          <w:rPr>
            <w:rtl w:val="0"/>
          </w:rPr>
          <w:delText xml:space="preserve">   This scenario will be re-executed using the various config options documented in the </w:delText>
        </w:r>
        <w:r w:rsidDel="00000000" w:rsidR="00000000" w:rsidRPr="00000000">
          <w:fldChar w:fldCharType="begin"/>
        </w:r>
        <w:r w:rsidDel="00000000" w:rsidR="00000000" w:rsidRPr="00000000">
          <w:delInstrText xml:space="preserve">HYPERLINK "https://docs.google.com/a/kaazing.com/spreadsheets/d/15ZztzZnF9kQgTUB8fsx7AuxmBhmR4GJ49XdhqfZuLCM/edit#gid=0"</w:delInstrText>
        </w:r>
        <w:r w:rsidDel="00000000" w:rsidR="00000000" w:rsidRPr="00000000">
          <w:fldChar w:fldCharType="separate"/>
        </w:r>
        <w:r w:rsidDel="00000000" w:rsidR="00000000" w:rsidRPr="00000000">
          <w:rPr>
            <w:color w:val="1155cc"/>
            <w:u w:val="single"/>
            <w:rtl w:val="0"/>
          </w:rPr>
          <w:delText xml:space="preserve">TestPlanning SpreadSheet</w:delText>
        </w:r>
        <w:r w:rsidDel="00000000" w:rsidR="00000000" w:rsidRPr="00000000">
          <w:fldChar w:fldCharType="end"/>
        </w:r>
        <w:r w:rsidDel="00000000" w:rsidR="00000000" w:rsidRPr="00000000">
          <w:rPr>
            <w:rtl w:val="0"/>
          </w:rPr>
          <w:delText xml:space="preserve"> in the ‘LossTest’ section.</w:delText>
        </w:r>
      </w:del>
    </w:p>
    <w:p w:rsidR="00000000" w:rsidDel="00000000" w:rsidP="00000000" w:rsidRDefault="00000000" w:rsidRPr="00000000">
      <w:pPr>
        <w:contextualSpacing w:val="0"/>
        <w:rPr>
          <w:del w:author="antron.gladney" w:id="1" w:date="2015-04-08T20:21:47Z"/>
        </w:rPr>
      </w:pPr>
      <w:del w:author="antron.gladney" w:id="1" w:date="2015-04-08T20:21:47Z">
        <w:r w:rsidDel="00000000" w:rsidR="00000000" w:rsidRPr="00000000">
          <w:rPr>
            <w:rtl w:val="0"/>
          </w:rPr>
        </w:r>
      </w:del>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id0025: </w:t>
      </w:r>
      <w:commentRangeStart w:id="9"/>
      <w:r w:rsidDel="00000000" w:rsidR="00000000" w:rsidRPr="00000000">
        <w:rPr>
          <w:b w:val="1"/>
          <w:rtl w:val="0"/>
        </w:rPr>
        <w:t xml:space="preserve">Loss Test</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Subscriber disconnects and reconnects  when unrecoverable loss occurs.</w:t>
      </w:r>
    </w:p>
    <w:p w:rsidR="00000000" w:rsidDel="00000000" w:rsidP="00000000" w:rsidRDefault="00000000" w:rsidRPr="00000000">
      <w:pPr>
        <w:contextualSpacing w:val="0"/>
      </w:pPr>
      <w:r w:rsidDel="00000000" w:rsidR="00000000" w:rsidRPr="00000000">
        <w:rPr>
          <w:rtl w:val="0"/>
        </w:rPr>
        <w:t xml:space="preserve"> While a publisher is actively sending messages to subscriber, the driver associated with the subscriber  will periodically lose a percentage of messages as documented in the </w:t>
      </w:r>
      <w:hyperlink r:id="rId9">
        <w:r w:rsidDel="00000000" w:rsidR="00000000" w:rsidRPr="00000000">
          <w:rPr>
            <w:color w:val="1155cc"/>
            <w:u w:val="single"/>
            <w:rtl w:val="0"/>
          </w:rPr>
          <w:t xml:space="preserve">TestPlanning Spreadsheet</w:t>
        </w:r>
      </w:hyperlink>
      <w:r w:rsidDel="00000000" w:rsidR="00000000" w:rsidRPr="00000000">
        <w:rPr>
          <w:rtl w:val="0"/>
        </w:rPr>
        <w:t xml:space="preserve">  under the ‘LossTest’ config options.</w:t>
      </w:r>
    </w:p>
    <w:p w:rsidR="00000000" w:rsidDel="00000000" w:rsidP="00000000" w:rsidRDefault="00000000" w:rsidRPr="00000000">
      <w:pPr>
        <w:contextualSpacing w:val="0"/>
      </w:pPr>
      <w:r w:rsidDel="00000000" w:rsidR="00000000" w:rsidRPr="00000000">
        <w:rPr>
          <w:rtl w:val="0"/>
        </w:rPr>
        <w:t xml:space="preserve"> The subscriber can not keep up or recover (NAKs will NOT be sent for the missed messages).</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w:t>
      </w:r>
      <w:commentRangeStart w:id="10"/>
      <w:r w:rsidDel="00000000" w:rsidR="00000000" w:rsidRPr="00000000">
        <w:rPr>
          <w:rtl w:val="0"/>
        </w:rPr>
        <w:t xml:space="preserve">The subscriber which is behind will disconnect and reconnect.</w:t>
      </w:r>
      <w:commentRangeEnd w:id="10"/>
      <w:r w:rsidDel="00000000" w:rsidR="00000000" w:rsidRPr="00000000">
        <w:commentReference w:id="10"/>
      </w:r>
      <w:r w:rsidDel="00000000" w:rsidR="00000000" w:rsidRPr="00000000">
        <w:rPr>
          <w:rtl w:val="0"/>
        </w:rPr>
        <w:t xml:space="preserve">  It should start receiving messages from the live stream.</w:t>
      </w:r>
    </w:p>
    <w:p w:rsidR="00000000" w:rsidDel="00000000" w:rsidP="00000000" w:rsidRDefault="00000000" w:rsidRPr="00000000">
      <w:pPr>
        <w:contextualSpacing w:val="0"/>
      </w:pPr>
      <w:r w:rsidDel="00000000" w:rsidR="00000000" w:rsidRPr="00000000">
        <w:rPr>
          <w:i w:val="1"/>
          <w:u w:val="single"/>
          <w:rtl w:val="0"/>
        </w:rPr>
        <w:t xml:space="preserve">NOTE:</w:t>
      </w:r>
      <w:r w:rsidDel="00000000" w:rsidR="00000000" w:rsidRPr="00000000">
        <w:rPr>
          <w:rtl w:val="0"/>
        </w:rPr>
        <w:t xml:space="preserve">   This scenario will be re-executed using the various config options documented in the </w:t>
      </w:r>
      <w:hyperlink r:id="rId10">
        <w:r w:rsidDel="00000000" w:rsidR="00000000" w:rsidRPr="00000000">
          <w:rPr>
            <w:color w:val="1155cc"/>
            <w:u w:val="single"/>
            <w:rtl w:val="0"/>
          </w:rPr>
          <w:t xml:space="preserve">TestPlanning SpreadSheet</w:t>
        </w:r>
      </w:hyperlink>
      <w:r w:rsidDel="00000000" w:rsidR="00000000" w:rsidRPr="00000000">
        <w:rPr>
          <w:rtl w:val="0"/>
        </w:rPr>
        <w:t xml:space="preserve"> in the ‘LossTest’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id0030: Loss 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Subscriber disconnects and reconnects when unrecoverable loss occurs.</w:t>
      </w:r>
    </w:p>
    <w:p w:rsidR="00000000" w:rsidDel="00000000" w:rsidP="00000000" w:rsidRDefault="00000000" w:rsidRPr="00000000">
      <w:pPr>
        <w:contextualSpacing w:val="0"/>
      </w:pPr>
      <w:r w:rsidDel="00000000" w:rsidR="00000000" w:rsidRPr="00000000">
        <w:rPr>
          <w:rtl w:val="0"/>
        </w:rPr>
        <w:t xml:space="preserve"> While a publisher is actively sending messages to a multiple subscribers, the driver associated with one of the subscribers will periodically lose a percentage of messages as documented in the </w:t>
      </w:r>
      <w:hyperlink r:id="rId11">
        <w:r w:rsidDel="00000000" w:rsidR="00000000" w:rsidRPr="00000000">
          <w:rPr>
            <w:color w:val="1155cc"/>
            <w:u w:val="single"/>
            <w:rtl w:val="0"/>
          </w:rPr>
          <w:t xml:space="preserve">TestPlanning Spreadsheet</w:t>
        </w:r>
      </w:hyperlink>
      <w:r w:rsidDel="00000000" w:rsidR="00000000" w:rsidRPr="00000000">
        <w:rPr>
          <w:rtl w:val="0"/>
        </w:rPr>
        <w:t xml:space="preserve">  under the ‘LossTest’ config options.</w:t>
      </w:r>
    </w:p>
    <w:p w:rsidR="00000000" w:rsidDel="00000000" w:rsidP="00000000" w:rsidRDefault="00000000" w:rsidRPr="00000000">
      <w:pPr>
        <w:contextualSpacing w:val="0"/>
      </w:pPr>
      <w:r w:rsidDel="00000000" w:rsidR="00000000" w:rsidRPr="00000000">
        <w:rPr>
          <w:rtl w:val="0"/>
        </w:rPr>
        <w:t xml:space="preserve"> The subscriber can not keep up or recover (NAKs will NOT be sent for the missed messages).</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The subscriber which is behind will disconnect and reconnect.  It should start receiving messages from the live stream.  Verify all other subscribers are NOT affected. </w:t>
      </w:r>
    </w:p>
    <w:p w:rsidR="00000000" w:rsidDel="00000000" w:rsidP="00000000" w:rsidRDefault="00000000" w:rsidRPr="00000000">
      <w:pPr>
        <w:contextualSpacing w:val="0"/>
      </w:pPr>
      <w:r w:rsidDel="00000000" w:rsidR="00000000" w:rsidRPr="00000000">
        <w:rPr>
          <w:i w:val="1"/>
          <w:u w:val="single"/>
          <w:rtl w:val="0"/>
        </w:rPr>
        <w:t xml:space="preserve">NOTE:</w:t>
      </w:r>
      <w:r w:rsidDel="00000000" w:rsidR="00000000" w:rsidRPr="00000000">
        <w:rPr>
          <w:rtl w:val="0"/>
        </w:rPr>
        <w:t xml:space="preserve">   This scenario will be re-executed using the various config options documented in the </w:t>
      </w:r>
      <w:hyperlink r:id="rId12">
        <w:r w:rsidDel="00000000" w:rsidR="00000000" w:rsidRPr="00000000">
          <w:rPr>
            <w:color w:val="1155cc"/>
            <w:u w:val="single"/>
            <w:rtl w:val="0"/>
          </w:rPr>
          <w:t xml:space="preserve">TestPlanning SpreadSheet</w:t>
        </w:r>
      </w:hyperlink>
      <w:r w:rsidDel="00000000" w:rsidR="00000000" w:rsidRPr="00000000">
        <w:rPr>
          <w:rtl w:val="0"/>
        </w:rPr>
        <w:t xml:space="preserve"> in the ‘LossTest’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id0035:  </w:t>
      </w:r>
      <w:commentRangeStart w:id="11"/>
      <w:r w:rsidDel="00000000" w:rsidR="00000000" w:rsidRPr="00000000">
        <w:rPr>
          <w:b w:val="1"/>
          <w:rtl w:val="0"/>
        </w:rPr>
        <w:t xml:space="preserve">SlowRcvTest</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A publisher sends messages to a slow subscriber on a different machine.</w:t>
      </w:r>
    </w:p>
    <w:p w:rsidR="00000000" w:rsidDel="00000000" w:rsidP="00000000" w:rsidRDefault="00000000" w:rsidRPr="00000000">
      <w:pPr>
        <w:contextualSpacing w:val="0"/>
      </w:pPr>
      <w:r w:rsidDel="00000000" w:rsidR="00000000" w:rsidRPr="00000000">
        <w:rPr>
          <w:rtl w:val="0"/>
        </w:rPr>
        <w:t xml:space="preserve">A fast publisher on machine A is sending messages to the a subscriber on machine B.</w:t>
      </w:r>
    </w:p>
    <w:p w:rsidR="00000000" w:rsidDel="00000000" w:rsidP="00000000" w:rsidRDefault="00000000" w:rsidRPr="00000000">
      <w:pPr>
        <w:contextualSpacing w:val="0"/>
      </w:pPr>
      <w:r w:rsidDel="00000000" w:rsidR="00000000" w:rsidRPr="00000000">
        <w:rPr>
          <w:rtl w:val="0"/>
        </w:rPr>
        <w:t xml:space="preserve">The publisher is sending too fast for the subscriber (i.e the rate of consumption of the subscriber is slower than the rate of publication of the publisher).  </w:t>
      </w:r>
    </w:p>
    <w:p w:rsidR="00000000" w:rsidDel="00000000" w:rsidP="00000000" w:rsidRDefault="00000000" w:rsidRPr="00000000">
      <w:pPr>
        <w:contextualSpacing w:val="0"/>
        <w:rPr>
          <w:del w:author="antron.gladney" w:id="2" w:date="2015-04-30T19:22:23Z"/>
        </w:rPr>
      </w:pPr>
      <w:r w:rsidDel="00000000" w:rsidR="00000000" w:rsidRPr="00000000">
        <w:rPr>
          <w:i w:val="1"/>
          <w:u w:val="single"/>
          <w:rtl w:val="0"/>
        </w:rPr>
        <w:t xml:space="preserve">Expected Results:</w:t>
      </w:r>
      <w:r w:rsidDel="00000000" w:rsidR="00000000" w:rsidRPr="00000000">
        <w:rPr>
          <w:rtl w:val="0"/>
        </w:rPr>
        <w:t xml:space="preserve">  The data sent by the publisher exceeds the  initial term window length (this is the window between the drivers?).  </w:t>
      </w:r>
      <w:del w:author="antron.gladney" w:id="2" w:date="2015-04-30T19:22:23Z">
        <w:r w:rsidDel="00000000" w:rsidR="00000000" w:rsidRPr="00000000">
          <w:rPr>
            <w:rtl w:val="0"/>
          </w:rPr>
          <w:delText xml:space="preserve">(How can this be verified?) Will the publisher stop sending until the subscriber catches up or </w:delText>
        </w:r>
        <w:r w:rsidDel="00000000" w:rsidR="00000000" w:rsidRPr="00000000">
          <w:rPr>
            <w:rtl w:val="0"/>
          </w:rPr>
          <w:delText xml:space="preserve">will the rate of publication decrease until the subscriber catches up</w:delText>
        </w:r>
        <w:r w:rsidDel="00000000" w:rsidR="00000000" w:rsidRPr="00000000">
          <w:rPr>
            <w:rtl w:val="0"/>
          </w:rPr>
        </w:r>
      </w:del>
    </w:p>
    <w:p w:rsidR="00000000" w:rsidDel="00000000" w:rsidP="00000000" w:rsidRDefault="00000000" w:rsidRPr="00000000">
      <w:pPr>
        <w:contextualSpacing w:val="0"/>
      </w:pPr>
      <w:r w:rsidDel="00000000" w:rsidR="00000000" w:rsidRPr="00000000">
        <w:rPr>
          <w:rtl w:val="0"/>
        </w:rPr>
        <w:t xml:space="preserve">The rate of publication will decrease until the subscriber is able to catch up.</w:t>
      </w: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rtl w:val="0"/>
        </w:rPr>
        <w:t xml:space="preserve">  This scenario will be re-executed using the various config options documented in the </w:t>
      </w:r>
      <w:hyperlink r:id="rId13">
        <w:r w:rsidDel="00000000" w:rsidR="00000000" w:rsidRPr="00000000">
          <w:rPr>
            <w:color w:val="1155cc"/>
            <w:u w:val="single"/>
            <w:rtl w:val="0"/>
          </w:rPr>
          <w:t xml:space="preserve">TestPlanning SpreadSheet</w:t>
        </w:r>
      </w:hyperlink>
      <w:r w:rsidDel="00000000" w:rsidR="00000000" w:rsidRPr="00000000">
        <w:rPr>
          <w:rtl w:val="0"/>
        </w:rPr>
        <w:t xml:space="preserve"> in the ‘SlowRcvTest’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id0040:  </w:t>
      </w:r>
      <w:commentRangeStart w:id="12"/>
      <w:r w:rsidDel="00000000" w:rsidR="00000000" w:rsidRPr="00000000">
        <w:rPr>
          <w:b w:val="1"/>
          <w:rtl w:val="0"/>
        </w:rPr>
        <w:t xml:space="preserve">SlowRcvTest</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A publisher sends messages to a slow subscriber on the same machine.</w:t>
      </w:r>
    </w:p>
    <w:p w:rsidR="00000000" w:rsidDel="00000000" w:rsidP="00000000" w:rsidRDefault="00000000" w:rsidRPr="00000000">
      <w:pPr>
        <w:contextualSpacing w:val="0"/>
      </w:pPr>
      <w:r w:rsidDel="00000000" w:rsidR="00000000" w:rsidRPr="00000000">
        <w:rPr>
          <w:rtl w:val="0"/>
        </w:rPr>
        <w:t xml:space="preserve">A fast publisher  is sending messages to the a subscriber on the same machine.</w:t>
      </w:r>
    </w:p>
    <w:p w:rsidR="00000000" w:rsidDel="00000000" w:rsidP="00000000" w:rsidRDefault="00000000" w:rsidRPr="00000000">
      <w:pPr>
        <w:contextualSpacing w:val="0"/>
      </w:pPr>
      <w:r w:rsidDel="00000000" w:rsidR="00000000" w:rsidRPr="00000000">
        <w:rPr>
          <w:rtl w:val="0"/>
        </w:rPr>
        <w:t xml:space="preserve">The publisher is sending too fast for the subscriber (i.e the rate of consumption of the subscriber is slower than the rate of publication of the publisher).  </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The  data sent by the publisher exceeds the publisher term window length.  Will the publisher stop sending until the subscriber catches up or will the rate of publication decrease until the subscriber catches up</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rtl w:val="0"/>
        </w:rPr>
        <w:t xml:space="preserve">  This scenario will be re-executed using the various config options documented in the </w:t>
      </w:r>
      <w:hyperlink r:id="rId14">
        <w:r w:rsidDel="00000000" w:rsidR="00000000" w:rsidRPr="00000000">
          <w:rPr>
            <w:color w:val="1155cc"/>
            <w:u w:val="single"/>
            <w:rtl w:val="0"/>
          </w:rPr>
          <w:t xml:space="preserve">TestPlanning SpreadSheet</w:t>
        </w:r>
      </w:hyperlink>
      <w:r w:rsidDel="00000000" w:rsidR="00000000" w:rsidRPr="00000000">
        <w:rPr>
          <w:rtl w:val="0"/>
        </w:rPr>
        <w:t xml:space="preserve"> in the ‘SlowRcvTest’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id0045:  </w:t>
      </w:r>
      <w:commentRangeStart w:id="13"/>
      <w:r w:rsidDel="00000000" w:rsidR="00000000" w:rsidRPr="00000000">
        <w:rPr>
          <w:b w:val="1"/>
          <w:rtl w:val="0"/>
        </w:rPr>
        <w:t xml:space="preserve">SlowMRcvTest</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A publisher sends messages to multiple subscribers (at least 3) on different machines.    The publisher is sending too fast for one of the subscribers (i.e. the rate of consumption of the subscriber is slower than the rate of publication of the publisher).</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The data sent by the publisher exceeds the  initial term window length (this is the window between the drivers?).  (How can this be verified)?  The publisher and other subscribers are not affected by the slow subscriber ( the publisher will continue to publish messages at the same rate and the subscribers will continue to consume messages at the same rate.)</w:t>
      </w:r>
    </w:p>
    <w:p w:rsidR="00000000" w:rsidDel="00000000" w:rsidP="00000000" w:rsidRDefault="00000000" w:rsidRPr="00000000">
      <w:pPr>
        <w:contextualSpacing w:val="0"/>
      </w:pPr>
      <w:r w:rsidDel="00000000" w:rsidR="00000000" w:rsidRPr="00000000">
        <w:rPr>
          <w:rtl w:val="0"/>
        </w:rPr>
        <w:t xml:space="preserve">Will the slow subscriber report unrecoverable loss?. The slow subscriber will disconnect and reconnect to the driver. It should start receiving messages from the live stream.  </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rtl w:val="0"/>
        </w:rPr>
        <w:t xml:space="preserve">  This scenario will be re-executed using the various config options documented in the </w:t>
      </w:r>
      <w:hyperlink r:id="rId15">
        <w:r w:rsidDel="00000000" w:rsidR="00000000" w:rsidRPr="00000000">
          <w:rPr>
            <w:color w:val="1155cc"/>
            <w:u w:val="single"/>
            <w:rtl w:val="0"/>
          </w:rPr>
          <w:t xml:space="preserve">TestPlanning SpreadSheet</w:t>
        </w:r>
      </w:hyperlink>
      <w:r w:rsidDel="00000000" w:rsidR="00000000" w:rsidRPr="00000000">
        <w:rPr>
          <w:rtl w:val="0"/>
        </w:rPr>
        <w:t xml:space="preserve"> in the ‘SlowRcvTest’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id0050:  </w:t>
      </w:r>
      <w:commentRangeStart w:id="14"/>
      <w:r w:rsidDel="00000000" w:rsidR="00000000" w:rsidRPr="00000000">
        <w:rPr>
          <w:b w:val="1"/>
          <w:rtl w:val="0"/>
        </w:rPr>
        <w:t xml:space="preserve">SlowMRcvTest</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A publisher sends messages to multiple subscribers on the same machine.</w:t>
      </w:r>
    </w:p>
    <w:p w:rsidR="00000000" w:rsidDel="00000000" w:rsidP="00000000" w:rsidRDefault="00000000" w:rsidRPr="00000000">
      <w:pPr>
        <w:contextualSpacing w:val="0"/>
      </w:pPr>
      <w:r w:rsidDel="00000000" w:rsidR="00000000" w:rsidRPr="00000000">
        <w:rPr>
          <w:rtl w:val="0"/>
        </w:rPr>
        <w:t xml:space="preserve">A fast publisher  is sending messages to multiple subscribers on the same machine. The publisher is sending too fast for one of subscribers (i.e the rate of consumption of the subscriber is slower than the rate of publication of the publisher).  The other subscribers are able to keep up with the incoming message rate. </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The  data sent by the publisher exceeds the subscriber term window length.  The slow subscriber will disconnect and reconnect to the driver. It should start receiving messages from the live stream.  The other subscribers should not be affected.</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rtl w:val="0"/>
        </w:rPr>
        <w:t xml:space="preserve">  This scenario will be re-executed using the various config options documented in the </w:t>
      </w:r>
      <w:hyperlink r:id="rId16">
        <w:r w:rsidDel="00000000" w:rsidR="00000000" w:rsidRPr="00000000">
          <w:rPr>
            <w:color w:val="1155cc"/>
            <w:u w:val="single"/>
            <w:rtl w:val="0"/>
          </w:rPr>
          <w:t xml:space="preserve">TestPlanning SpreadSheet</w:t>
        </w:r>
      </w:hyperlink>
      <w:r w:rsidDel="00000000" w:rsidR="00000000" w:rsidRPr="00000000">
        <w:rPr>
          <w:rtl w:val="0"/>
        </w:rPr>
        <w:t xml:space="preserve"> in the ‘SlowRcvTest’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id0055:  KillComponentTest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The media driver fails while the publisher is actively sending messages to the </w:t>
      </w:r>
    </w:p>
    <w:p w:rsidR="00000000" w:rsidDel="00000000" w:rsidP="00000000" w:rsidRDefault="00000000" w:rsidRPr="00000000">
      <w:pPr>
        <w:contextualSpacing w:val="0"/>
      </w:pPr>
      <w:r w:rsidDel="00000000" w:rsidR="00000000" w:rsidRPr="00000000">
        <w:rPr>
          <w:rtl w:val="0"/>
        </w:rPr>
        <w:t xml:space="preserve">subscriber.  Start the media driver, the subscriber and the publisher all on the same machine.  Allow the publisher to send a few messages before causing a media driver failure using one of the methods described in the </w:t>
      </w:r>
      <w:hyperlink r:id="rId17">
        <w:r w:rsidDel="00000000" w:rsidR="00000000" w:rsidRPr="00000000">
          <w:rPr>
            <w:color w:val="1155cc"/>
            <w:u w:val="single"/>
            <w:rtl w:val="0"/>
          </w:rPr>
          <w:t xml:space="preserve">TestPlanning Spreadsheet</w:t>
        </w:r>
      </w:hyperlink>
      <w:r w:rsidDel="00000000" w:rsidR="00000000" w:rsidRPr="00000000">
        <w:rPr>
          <w:rtl w:val="0"/>
        </w:rPr>
        <w:t xml:space="preserve">  under the ‘KillComponentTest’ Config options.  </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If media driver is killed via Ctrl-C, verify clean shutdown (files are removed).</w:t>
      </w:r>
    </w:p>
    <w:p w:rsidR="00000000" w:rsidDel="00000000" w:rsidP="00000000" w:rsidRDefault="00000000" w:rsidRPr="00000000">
      <w:pPr>
        <w:contextualSpacing w:val="0"/>
      </w:pPr>
      <w:commentRangeStart w:id="15"/>
      <w:r w:rsidDel="00000000" w:rsidR="00000000" w:rsidRPr="00000000">
        <w:rPr>
          <w:rtl w:val="0"/>
        </w:rPr>
        <w:t xml:space="preserve">Restart driver, verify clients can connect and communication resumes.</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driver is </w:t>
      </w:r>
      <w:commentRangeStart w:id="16"/>
      <w:r w:rsidDel="00000000" w:rsidR="00000000" w:rsidRPr="00000000">
        <w:rPr>
          <w:rtl w:val="0"/>
        </w:rPr>
        <w:t xml:space="preserve">suspended</w:t>
      </w:r>
      <w:commentRangeEnd w:id="16"/>
      <w:r w:rsidDel="00000000" w:rsidR="00000000" w:rsidRPr="00000000">
        <w:commentReference w:id="16"/>
      </w:r>
      <w:r w:rsidDel="00000000" w:rsidR="00000000" w:rsidRPr="00000000">
        <w:rPr>
          <w:rtl w:val="0"/>
        </w:rPr>
        <w:t xml:space="preserve">, verify the publisher is no longer sending messages to the subscriber.</w:t>
      </w:r>
    </w:p>
    <w:p w:rsidR="00000000" w:rsidDel="00000000" w:rsidP="00000000" w:rsidRDefault="00000000" w:rsidRPr="00000000">
      <w:pPr>
        <w:contextualSpacing w:val="0"/>
      </w:pPr>
      <w:r w:rsidDel="00000000" w:rsidR="00000000" w:rsidRPr="00000000">
        <w:rPr>
          <w:rtl w:val="0"/>
        </w:rPr>
        <w:t xml:space="preserve">Resume the driver, verify communication resumes</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rtl w:val="0"/>
        </w:rPr>
        <w:t xml:space="preserve">  This scenario will be re-executed using the various config options documented in the </w:t>
      </w:r>
      <w:hyperlink r:id="rId18">
        <w:r w:rsidDel="00000000" w:rsidR="00000000" w:rsidRPr="00000000">
          <w:rPr>
            <w:color w:val="1155cc"/>
            <w:u w:val="single"/>
            <w:rtl w:val="0"/>
          </w:rPr>
          <w:t xml:space="preserve">TestPlanning SpreadSheet</w:t>
        </w:r>
      </w:hyperlink>
      <w:r w:rsidDel="00000000" w:rsidR="00000000" w:rsidRPr="00000000">
        <w:rPr>
          <w:rtl w:val="0"/>
        </w:rPr>
        <w:t xml:space="preserve"> in the ‘KillComponentTest’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id0060:  KillComponentTest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The media driver fails while the publisher is actively sending messages to the </w:t>
      </w:r>
    </w:p>
    <w:p w:rsidR="00000000" w:rsidDel="00000000" w:rsidP="00000000" w:rsidRDefault="00000000" w:rsidRPr="00000000">
      <w:pPr>
        <w:contextualSpacing w:val="0"/>
      </w:pPr>
      <w:r w:rsidDel="00000000" w:rsidR="00000000" w:rsidRPr="00000000">
        <w:rPr>
          <w:rtl w:val="0"/>
        </w:rPr>
        <w:t xml:space="preserve">subscriber.  Enable config option on media driver to retain files in the event of restart/failure.  Start the media driver, the subscriber and the publisher all on the same machine.  Allow the publisher to send a few messages before causing a media driver failure using one of the methods described in the </w:t>
      </w:r>
      <w:hyperlink r:id="rId19">
        <w:r w:rsidDel="00000000" w:rsidR="00000000" w:rsidRPr="00000000">
          <w:rPr>
            <w:color w:val="1155cc"/>
            <w:u w:val="single"/>
            <w:rtl w:val="0"/>
          </w:rPr>
          <w:t xml:space="preserve">TestPlanning Spreadsheet</w:t>
        </w:r>
      </w:hyperlink>
      <w:r w:rsidDel="00000000" w:rsidR="00000000" w:rsidRPr="00000000">
        <w:rPr>
          <w:rtl w:val="0"/>
        </w:rPr>
        <w:t xml:space="preserve">  under the ‘KillComponentTest’ Config options.  </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If media driver is killed via Ctrl-C, verify communication is interrupted between the clients.  Verify media driver files are NOT removed. Restart driver, verify clients can connect, communication resumes, and driver files are accessible.  </w:t>
      </w:r>
    </w:p>
    <w:p w:rsidR="00000000" w:rsidDel="00000000" w:rsidP="00000000" w:rsidRDefault="00000000" w:rsidRPr="00000000">
      <w:pPr>
        <w:contextualSpacing w:val="0"/>
      </w:pPr>
      <w:r w:rsidDel="00000000" w:rsidR="00000000" w:rsidRPr="00000000">
        <w:rPr>
          <w:rtl w:val="0"/>
        </w:rPr>
        <w:t xml:space="preserve">If driver is suspended, verify the publisher is no longer sending messages to the subscriber.</w:t>
      </w:r>
    </w:p>
    <w:p w:rsidR="00000000" w:rsidDel="00000000" w:rsidP="00000000" w:rsidRDefault="00000000" w:rsidRPr="00000000">
      <w:pPr>
        <w:contextualSpacing w:val="0"/>
      </w:pPr>
      <w:r w:rsidDel="00000000" w:rsidR="00000000" w:rsidRPr="00000000">
        <w:rPr>
          <w:rtl w:val="0"/>
        </w:rPr>
        <w:t xml:space="preserve">Resume the driver, verify communication resumes</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rtl w:val="0"/>
        </w:rPr>
        <w:t xml:space="preserve">  This scenario will be re-executed using the various config options documented in the </w:t>
      </w:r>
      <w:hyperlink r:id="rId20">
        <w:r w:rsidDel="00000000" w:rsidR="00000000" w:rsidRPr="00000000">
          <w:rPr>
            <w:color w:val="1155cc"/>
            <w:u w:val="single"/>
            <w:rtl w:val="0"/>
          </w:rPr>
          <w:t xml:space="preserve">TestPlanning SpreadSheet</w:t>
        </w:r>
      </w:hyperlink>
      <w:r w:rsidDel="00000000" w:rsidR="00000000" w:rsidRPr="00000000">
        <w:rPr>
          <w:rtl w:val="0"/>
        </w:rPr>
        <w:t xml:space="preserve"> in the ‘KillComponentTest’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id0065:  KillComponentTest </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The media driver fails while the publisher is actively sending messages to the </w:t>
      </w:r>
    </w:p>
    <w:p w:rsidR="00000000" w:rsidDel="00000000" w:rsidP="00000000" w:rsidRDefault="00000000" w:rsidRPr="00000000">
      <w:pPr>
        <w:contextualSpacing w:val="0"/>
      </w:pPr>
      <w:r w:rsidDel="00000000" w:rsidR="00000000" w:rsidRPr="00000000">
        <w:rPr>
          <w:rtl w:val="0"/>
        </w:rPr>
        <w:t xml:space="preserve">subscriber.  Start a media driver and subscriber on machine A .  Start another media driver and publisher on machine B.  Allow the publisher to send a few messages to the subscriber  before causing media driver on machine B to fail using one of the methods described in the </w:t>
      </w:r>
      <w:hyperlink r:id="rId21">
        <w:r w:rsidDel="00000000" w:rsidR="00000000" w:rsidRPr="00000000">
          <w:rPr>
            <w:color w:val="1155cc"/>
            <w:u w:val="single"/>
            <w:rtl w:val="0"/>
          </w:rPr>
          <w:t xml:space="preserve">TestPlanning Spreadsheet</w:t>
        </w:r>
      </w:hyperlink>
      <w:r w:rsidDel="00000000" w:rsidR="00000000" w:rsidRPr="00000000">
        <w:rPr>
          <w:rtl w:val="0"/>
        </w:rPr>
        <w:t xml:space="preserve">  under the ‘KillComponentTest’ Config options.  </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rtl w:val="0"/>
        </w:rPr>
        <w:t xml:space="preserve">  This scenario will be re-executed using the various config options documented in the </w:t>
      </w:r>
      <w:hyperlink r:id="rId22">
        <w:r w:rsidDel="00000000" w:rsidR="00000000" w:rsidRPr="00000000">
          <w:rPr>
            <w:color w:val="1155cc"/>
            <w:u w:val="single"/>
            <w:rtl w:val="0"/>
          </w:rPr>
          <w:t xml:space="preserve">TestPlanning SpreadSheet</w:t>
        </w:r>
      </w:hyperlink>
      <w:r w:rsidDel="00000000" w:rsidR="00000000" w:rsidRPr="00000000">
        <w:rPr>
          <w:rtl w:val="0"/>
        </w:rPr>
        <w:t xml:space="preserve"> in the ‘KillComponentTest’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id0070:  KillComponentTest </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The media driver fails while the subscriber is actively receiving messages from the publisher.  Start a media driver and subscriber.  Start another media driver and publisher.  (All processes are running on the same machine).   Allow the publisher to send a few messages to the subscriber  before causing  one of the media drivers to fail using one of the methods described in the </w:t>
      </w:r>
      <w:hyperlink r:id="rId23">
        <w:r w:rsidDel="00000000" w:rsidR="00000000" w:rsidRPr="00000000">
          <w:rPr>
            <w:color w:val="1155cc"/>
            <w:u w:val="single"/>
            <w:rtl w:val="0"/>
          </w:rPr>
          <w:t xml:space="preserve">TestPlanning Spreadsheet</w:t>
        </w:r>
      </w:hyperlink>
      <w:r w:rsidDel="00000000" w:rsidR="00000000" w:rsidRPr="00000000">
        <w:rPr>
          <w:rtl w:val="0"/>
        </w:rPr>
        <w:t xml:space="preserve">  under the ‘KillComponentTest’ Config options.  ( does this make sense?  is this supported? more than one media driver on the same machine?</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rtl w:val="0"/>
        </w:rPr>
        <w:t xml:space="preserve">  This scenario will be re-executed using the various config options documented in the </w:t>
      </w:r>
      <w:hyperlink r:id="rId24">
        <w:r w:rsidDel="00000000" w:rsidR="00000000" w:rsidRPr="00000000">
          <w:rPr>
            <w:color w:val="1155cc"/>
            <w:u w:val="single"/>
            <w:rtl w:val="0"/>
          </w:rPr>
          <w:t xml:space="preserve">TestPlanning SpreadSheet</w:t>
        </w:r>
      </w:hyperlink>
      <w:r w:rsidDel="00000000" w:rsidR="00000000" w:rsidRPr="00000000">
        <w:rPr>
          <w:rtl w:val="0"/>
        </w:rPr>
        <w:t xml:space="preserve"> in the ‘KillComponentTest’ section.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id0075:  KillComponentTest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The publisher fails while it is actively sending messages to the subscriber.  </w:t>
      </w:r>
    </w:p>
    <w:p w:rsidR="00000000" w:rsidDel="00000000" w:rsidP="00000000" w:rsidRDefault="00000000" w:rsidRPr="00000000">
      <w:pPr>
        <w:contextualSpacing w:val="0"/>
      </w:pPr>
      <w:r w:rsidDel="00000000" w:rsidR="00000000" w:rsidRPr="00000000">
        <w:rPr>
          <w:rtl w:val="0"/>
        </w:rPr>
        <w:t xml:space="preserve">Start a subscriber and publisher. Allow the publisher to send a few messages before causing a publisher failure using one of the methods described in the </w:t>
      </w:r>
      <w:hyperlink r:id="rId25">
        <w:r w:rsidDel="00000000" w:rsidR="00000000" w:rsidRPr="00000000">
          <w:rPr>
            <w:color w:val="1155cc"/>
            <w:u w:val="single"/>
            <w:rtl w:val="0"/>
          </w:rPr>
          <w:t xml:space="preserve">TestPlanning Spreadsheet</w:t>
        </w:r>
      </w:hyperlink>
      <w:r w:rsidDel="00000000" w:rsidR="00000000" w:rsidRPr="00000000">
        <w:rPr>
          <w:rtl w:val="0"/>
        </w:rPr>
        <w:t xml:space="preserve"> under the ‘KillComponentTest’ Config options.  </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rtl w:val="0"/>
        </w:rPr>
        <w:t xml:space="preserve">  This scenario will be re-executed using the various config options documented in the </w:t>
      </w:r>
      <w:hyperlink r:id="rId26">
        <w:r w:rsidDel="00000000" w:rsidR="00000000" w:rsidRPr="00000000">
          <w:rPr>
            <w:color w:val="1155cc"/>
            <w:u w:val="single"/>
            <w:rtl w:val="0"/>
          </w:rPr>
          <w:t xml:space="preserve">TestPlanning SpreadSheet</w:t>
        </w:r>
      </w:hyperlink>
      <w:r w:rsidDel="00000000" w:rsidR="00000000" w:rsidRPr="00000000">
        <w:rPr>
          <w:rtl w:val="0"/>
        </w:rPr>
        <w:t xml:space="preserve"> in the ‘KillComponentTest’ section.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id0080:  KillComponentTest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One of the active publishers is killed while sending to a subscriber.</w:t>
      </w:r>
    </w:p>
    <w:p w:rsidR="00000000" w:rsidDel="00000000" w:rsidP="00000000" w:rsidRDefault="00000000" w:rsidRPr="00000000">
      <w:pPr>
        <w:contextualSpacing w:val="0"/>
      </w:pPr>
      <w:r w:rsidDel="00000000" w:rsidR="00000000" w:rsidRPr="00000000">
        <w:rPr>
          <w:rtl w:val="0"/>
        </w:rPr>
        <w:t xml:space="preserve">Publisher 1 is actively sending messages to a subscriber.  Start publisher 2 using the same </w:t>
      </w:r>
    </w:p>
    <w:p w:rsidR="00000000" w:rsidDel="00000000" w:rsidP="00000000" w:rsidRDefault="00000000" w:rsidRPr="00000000">
      <w:pPr>
        <w:contextualSpacing w:val="0"/>
      </w:pPr>
      <w:r w:rsidDel="00000000" w:rsidR="00000000" w:rsidRPr="00000000">
        <w:rPr>
          <w:rtl w:val="0"/>
        </w:rPr>
        <w:t xml:space="preserve">stream id.  Communication between publisher 1 and the subscriber is uninterrupted.    </w:t>
      </w:r>
    </w:p>
    <w:p w:rsidR="00000000" w:rsidDel="00000000" w:rsidP="00000000" w:rsidRDefault="00000000" w:rsidRPr="00000000">
      <w:pPr>
        <w:contextualSpacing w:val="0"/>
      </w:pPr>
      <w:r w:rsidDel="00000000" w:rsidR="00000000" w:rsidRPr="00000000">
        <w:rPr>
          <w:rtl w:val="0"/>
        </w:rPr>
        <w:t xml:space="preserve">The publishers will be using different session ids, the subscriber will receive messages from both. Terminate publisher 1.</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The subscriber will continue to receive messages from publisher 2.</w:t>
      </w: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u w:val="single"/>
          <w:rtl w:val="0"/>
        </w:rPr>
        <w:t xml:space="preserve">:</w:t>
      </w:r>
      <w:r w:rsidDel="00000000" w:rsidR="00000000" w:rsidRPr="00000000">
        <w:rPr>
          <w:rtl w:val="0"/>
        </w:rPr>
        <w:t xml:space="preserve">  Repeat test scenario using the various config options documented in the </w:t>
      </w:r>
      <w:hyperlink r:id="rId27">
        <w:r w:rsidDel="00000000" w:rsidR="00000000" w:rsidRPr="00000000">
          <w:rPr>
            <w:color w:val="1155cc"/>
            <w:u w:val="single"/>
            <w:rtl w:val="0"/>
          </w:rPr>
          <w:t xml:space="preserve">TestPLanning spreadsheet</w:t>
        </w:r>
      </w:hyperlink>
      <w:r w:rsidDel="00000000" w:rsidR="00000000" w:rsidRPr="00000000">
        <w:rPr>
          <w:rtl w:val="0"/>
        </w:rPr>
        <w:t xml:space="preserve"> for the ‘KillComponentTest’.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id0085: KillComponentTest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The subscriber fails while it is receiving messages from the publisher.  Start a subscriber and publisher. Allow the publisher to send a few messages before causing a subscriber failure using one of the methods described in the </w:t>
      </w:r>
      <w:hyperlink r:id="rId28">
        <w:r w:rsidDel="00000000" w:rsidR="00000000" w:rsidRPr="00000000">
          <w:rPr>
            <w:color w:val="1155cc"/>
            <w:u w:val="single"/>
            <w:rtl w:val="0"/>
          </w:rPr>
          <w:t xml:space="preserve">TestPlanning Spreadsheet</w:t>
        </w:r>
      </w:hyperlink>
      <w:r w:rsidDel="00000000" w:rsidR="00000000" w:rsidRPr="00000000">
        <w:rPr>
          <w:rtl w:val="0"/>
        </w:rPr>
        <w:t xml:space="preserve"> under the ‘KillComponentTest’ Config options.  </w:t>
      </w:r>
    </w:p>
    <w:p w:rsidR="00000000" w:rsidDel="00000000" w:rsidP="00000000" w:rsidRDefault="00000000" w:rsidRPr="00000000">
      <w:pPr>
        <w:contextualSpacing w:val="0"/>
      </w:pPr>
      <w:r w:rsidDel="00000000" w:rsidR="00000000" w:rsidRPr="00000000">
        <w:rPr>
          <w:i w:val="1"/>
          <w:u w:val="single"/>
          <w:rtl w:val="0"/>
        </w:rPr>
        <w:t xml:space="preserve">Expected Results: </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rtl w:val="0"/>
        </w:rPr>
        <w:t xml:space="preserve">  This scenario will be re-executed using the various config options documented in the </w:t>
      </w:r>
      <w:hyperlink r:id="rId29">
        <w:r w:rsidDel="00000000" w:rsidR="00000000" w:rsidRPr="00000000">
          <w:rPr>
            <w:color w:val="1155cc"/>
            <w:u w:val="single"/>
            <w:rtl w:val="0"/>
          </w:rPr>
          <w:t xml:space="preserve">TestPlanning SpreadSheet</w:t>
        </w:r>
      </w:hyperlink>
      <w:r w:rsidDel="00000000" w:rsidR="00000000" w:rsidRPr="00000000">
        <w:rPr>
          <w:rtl w:val="0"/>
        </w:rPr>
        <w:t xml:space="preserve"> in the ‘KillComponentTest’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id0090: KillOneSubTest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One of the multiple active subscribers fails while receiving messages from a single publisher.  Start multiple subscribers (at least 3) and a single publisher.  Allow the publisher to send a few messages and verify all subscribers are receiving messages.  Cause one of the subscribers to fail using one of the methods described in the </w:t>
      </w:r>
      <w:hyperlink r:id="rId30">
        <w:r w:rsidDel="00000000" w:rsidR="00000000" w:rsidRPr="00000000">
          <w:rPr>
            <w:color w:val="1155cc"/>
            <w:u w:val="single"/>
            <w:rtl w:val="0"/>
          </w:rPr>
          <w:t xml:space="preserve">TestPlanning Spreadsheet</w:t>
        </w:r>
      </w:hyperlink>
      <w:r w:rsidDel="00000000" w:rsidR="00000000" w:rsidRPr="00000000">
        <w:rPr>
          <w:rtl w:val="0"/>
        </w:rPr>
        <w:t xml:space="preserve"> under the ‘KillOneSubTest’ Config options.  </w:t>
      </w:r>
    </w:p>
    <w:p w:rsidR="00000000" w:rsidDel="00000000" w:rsidP="00000000" w:rsidRDefault="00000000" w:rsidRPr="00000000">
      <w:pPr>
        <w:contextualSpacing w:val="0"/>
      </w:pPr>
      <w:r w:rsidDel="00000000" w:rsidR="00000000" w:rsidRPr="00000000">
        <w:rPr>
          <w:i w:val="1"/>
          <w:u w:val="single"/>
          <w:rtl w:val="0"/>
        </w:rPr>
        <w:t xml:space="preserve">Expected Results:</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rtl w:val="0"/>
        </w:rPr>
        <w:t xml:space="preserve">  This scenario will be re-executed using the various config options documented in the </w:t>
      </w:r>
      <w:hyperlink r:id="rId31">
        <w:r w:rsidDel="00000000" w:rsidR="00000000" w:rsidRPr="00000000">
          <w:rPr>
            <w:color w:val="1155cc"/>
            <w:u w:val="single"/>
            <w:rtl w:val="0"/>
          </w:rPr>
          <w:t xml:space="preserve">TestPlanning SpreadSheet</w:t>
        </w:r>
      </w:hyperlink>
      <w:r w:rsidDel="00000000" w:rsidR="00000000" w:rsidRPr="00000000">
        <w:rPr>
          <w:rtl w:val="0"/>
        </w:rPr>
        <w:t xml:space="preserve"> in the ‘KillComponentTest’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id0090:  Msrc 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i w:val="1"/>
          <w:rtl w:val="0"/>
        </w:rPr>
        <w:t xml:space="preserve">:</w:t>
      </w:r>
      <w:r w:rsidDel="00000000" w:rsidR="00000000" w:rsidRPr="00000000">
        <w:rPr>
          <w:rtl w:val="0"/>
        </w:rPr>
        <w:t xml:space="preserve">  Multiple publishers send messages to a single subscriber.</w:t>
      </w:r>
    </w:p>
    <w:p w:rsidR="00000000" w:rsidDel="00000000" w:rsidP="00000000" w:rsidRDefault="00000000" w:rsidRPr="00000000">
      <w:pPr>
        <w:contextualSpacing w:val="0"/>
      </w:pPr>
      <w:r w:rsidDel="00000000" w:rsidR="00000000" w:rsidRPr="00000000">
        <w:rPr>
          <w:rtl w:val="0"/>
        </w:rPr>
        <w:t xml:space="preserve">A subscriber is started and sends a subscription using a particular stream id.</w:t>
      </w:r>
    </w:p>
    <w:p w:rsidR="00000000" w:rsidDel="00000000" w:rsidP="00000000" w:rsidRDefault="00000000" w:rsidRPr="00000000">
      <w:pPr>
        <w:contextualSpacing w:val="0"/>
      </w:pPr>
      <w:r w:rsidDel="00000000" w:rsidR="00000000" w:rsidRPr="00000000">
        <w:rPr>
          <w:rtl w:val="0"/>
        </w:rPr>
        <w:t xml:space="preserve">Three publishers are started using the same session id, stream id, t</w:t>
      </w:r>
      <w:commentRangeStart w:id="17"/>
      <w:commentRangeStart w:id="18"/>
      <w:commentRangeStart w:id="19"/>
      <w:commentRangeStart w:id="20"/>
      <w:r w:rsidDel="00000000" w:rsidR="00000000" w:rsidRPr="00000000">
        <w:rPr>
          <w:rtl w:val="0"/>
        </w:rPr>
        <w:t xml:space="preserve">erm id</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 and term offset. </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(Will the subscriber receive duplicate messages or will the dups be dropped).</w:t>
      </w:r>
    </w:p>
    <w:p w:rsidR="00000000" w:rsidDel="00000000" w:rsidP="00000000" w:rsidRDefault="00000000" w:rsidRPr="00000000">
      <w:pPr>
        <w:contextualSpacing w:val="0"/>
      </w:pPr>
      <w:r w:rsidDel="00000000" w:rsidR="00000000" w:rsidRPr="00000000">
        <w:rPr>
          <w:rtl w:val="0"/>
        </w:rPr>
        <w:t xml:space="preserve">(Publishers all on the same machine?)</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u w:val="single"/>
          <w:rtl w:val="0"/>
        </w:rPr>
        <w:t xml:space="preserve">:</w:t>
      </w:r>
      <w:r w:rsidDel="00000000" w:rsidR="00000000" w:rsidRPr="00000000">
        <w:rPr>
          <w:rtl w:val="0"/>
        </w:rPr>
        <w:t xml:space="preserve">  Repeat test scenario using the various config options documented in the </w:t>
      </w:r>
      <w:hyperlink r:id="rId32">
        <w:r w:rsidDel="00000000" w:rsidR="00000000" w:rsidRPr="00000000">
          <w:rPr>
            <w:color w:val="1155cc"/>
            <w:u w:val="single"/>
            <w:rtl w:val="0"/>
          </w:rPr>
          <w:t xml:space="preserve">TestPLanning spreadsheet</w:t>
        </w:r>
      </w:hyperlink>
      <w:r w:rsidDel="00000000" w:rsidR="00000000" w:rsidRPr="00000000">
        <w:rPr>
          <w:rtl w:val="0"/>
        </w:rPr>
        <w:t xml:space="preserve"> for the ‘MSrcTest’.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id0100:  Msrc 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Late publisher (A second publisher joins an active stream)</w:t>
      </w:r>
    </w:p>
    <w:p w:rsidR="00000000" w:rsidDel="00000000" w:rsidP="00000000" w:rsidRDefault="00000000" w:rsidRPr="00000000">
      <w:pPr>
        <w:contextualSpacing w:val="0"/>
      </w:pPr>
      <w:r w:rsidDel="00000000" w:rsidR="00000000" w:rsidRPr="00000000">
        <w:rPr>
          <w:rtl w:val="0"/>
        </w:rPr>
        <w:t xml:space="preserve">Pu</w:t>
      </w:r>
      <w:r w:rsidDel="00000000" w:rsidR="00000000" w:rsidRPr="00000000">
        <w:rPr>
          <w:rtl w:val="0"/>
        </w:rPr>
        <w:t xml:space="preserve">blisher 1 is actively sending messages to a subscriber.  Start publisher 2 using the same </w:t>
      </w:r>
    </w:p>
    <w:p w:rsidR="00000000" w:rsidDel="00000000" w:rsidP="00000000" w:rsidRDefault="00000000" w:rsidRPr="00000000">
      <w:pPr>
        <w:contextualSpacing w:val="0"/>
      </w:pPr>
      <w:r w:rsidDel="00000000" w:rsidR="00000000" w:rsidRPr="00000000">
        <w:rPr>
          <w:rtl w:val="0"/>
        </w:rPr>
        <w:t xml:space="preserve">stream id.  Communication between publisher 1 and the subscriber is uninterrupted.    </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The publishers will be using different session ids, the subscriber will receive messages from both publishers.</w:t>
      </w: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u w:val="single"/>
          <w:rtl w:val="0"/>
        </w:rPr>
        <w:t xml:space="preserve">:</w:t>
      </w:r>
      <w:r w:rsidDel="00000000" w:rsidR="00000000" w:rsidRPr="00000000">
        <w:rPr>
          <w:rtl w:val="0"/>
        </w:rPr>
        <w:t xml:space="preserve">  Repeat test scenario using the various config options documented in the </w:t>
      </w:r>
      <w:hyperlink r:id="rId33">
        <w:r w:rsidDel="00000000" w:rsidR="00000000" w:rsidRPr="00000000">
          <w:rPr>
            <w:color w:val="1155cc"/>
            <w:u w:val="single"/>
            <w:rtl w:val="0"/>
          </w:rPr>
          <w:t xml:space="preserve">TestPLanning spreadsheet</w:t>
        </w:r>
      </w:hyperlink>
      <w:r w:rsidDel="00000000" w:rsidR="00000000" w:rsidRPr="00000000">
        <w:rPr>
          <w:rtl w:val="0"/>
        </w:rPr>
        <w:t xml:space="preserve"> for the ‘MsrcTest’.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id0105: Msrc 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Late publisher (A new publisher joins an active session)</w:t>
      </w:r>
    </w:p>
    <w:p w:rsidR="00000000" w:rsidDel="00000000" w:rsidP="00000000" w:rsidRDefault="00000000" w:rsidRPr="00000000">
      <w:pPr>
        <w:contextualSpacing w:val="0"/>
      </w:pPr>
      <w:r w:rsidDel="00000000" w:rsidR="00000000" w:rsidRPr="00000000">
        <w:rPr>
          <w:rtl w:val="0"/>
        </w:rPr>
        <w:t xml:space="preserve">Two publishers are actively sending messages to a subscriber.  Start  a third publisher 2 using the same session id but a different stream id.  </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Verify communication between the initial publishers and the subscriber is not affected.  </w:t>
      </w:r>
      <w:r w:rsidDel="00000000" w:rsidR="00000000" w:rsidRPr="00000000">
        <w:rPr>
          <w:rtl w:val="0"/>
        </w:rPr>
        <w:t xml:space="preserve">The third publisher is blocked from sending because there is not an active subscriber corresponding to the its stream id </w:t>
      </w: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u w:val="single"/>
          <w:rtl w:val="0"/>
        </w:rPr>
        <w:t xml:space="preserve">:</w:t>
      </w:r>
      <w:r w:rsidDel="00000000" w:rsidR="00000000" w:rsidRPr="00000000">
        <w:rPr>
          <w:rtl w:val="0"/>
        </w:rPr>
        <w:t xml:space="preserve">  Repeat test scenario using the various config options documented in the </w:t>
      </w:r>
      <w:hyperlink r:id="rId34">
        <w:r w:rsidDel="00000000" w:rsidR="00000000" w:rsidRPr="00000000">
          <w:rPr>
            <w:color w:val="1155cc"/>
            <w:u w:val="single"/>
            <w:rtl w:val="0"/>
          </w:rPr>
          <w:t xml:space="preserve">TestPLanning spreadsheet</w:t>
        </w:r>
      </w:hyperlink>
      <w:r w:rsidDel="00000000" w:rsidR="00000000" w:rsidRPr="00000000">
        <w:rPr>
          <w:rtl w:val="0"/>
        </w:rPr>
        <w:t xml:space="preserve"> for the ‘MsrcTest’.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w:t>
      </w:r>
      <w:r w:rsidDel="00000000" w:rsidR="00000000" w:rsidRPr="00000000">
        <w:rPr>
          <w:b w:val="1"/>
          <w:rtl w:val="0"/>
        </w:rPr>
        <w:t xml:space="preserve">d0110:  Mrcv 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u w:val="single"/>
          <w:rtl w:val="0"/>
        </w:rPr>
        <w:t xml:space="preserve">:</w:t>
      </w:r>
      <w:r w:rsidDel="00000000" w:rsidR="00000000" w:rsidRPr="00000000">
        <w:rPr>
          <w:rtl w:val="0"/>
        </w:rPr>
        <w:t xml:space="preserve">   Multiple subscribers receive msgs from a single publisher.</w:t>
      </w:r>
    </w:p>
    <w:p w:rsidR="00000000" w:rsidDel="00000000" w:rsidP="00000000" w:rsidRDefault="00000000" w:rsidRPr="00000000">
      <w:pPr>
        <w:contextualSpacing w:val="0"/>
      </w:pPr>
      <w:r w:rsidDel="00000000" w:rsidR="00000000" w:rsidRPr="00000000">
        <w:rPr>
          <w:rtl w:val="0"/>
        </w:rPr>
        <w:t xml:space="preserve">Start at least 3 subscribers .  Start a single publisher which will send messages using the stream id of interest to the aforementioned subscribers.</w:t>
      </w: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i w:val="1"/>
          <w:rtl w:val="0"/>
        </w:rPr>
        <w:t xml:space="preserve"> </w:t>
      </w:r>
      <w:r w:rsidDel="00000000" w:rsidR="00000000" w:rsidRPr="00000000">
        <w:rPr>
          <w:rtl w:val="0"/>
        </w:rPr>
        <w:t xml:space="preserve">  All subscribers will receive all messages sent by the publisher. No faults or errors are reported.</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i w:val="1"/>
          <w:rtl w:val="0"/>
        </w:rPr>
        <w:t xml:space="preserve">   </w:t>
      </w:r>
      <w:r w:rsidDel="00000000" w:rsidR="00000000" w:rsidRPr="00000000">
        <w:rPr>
          <w:rtl w:val="0"/>
        </w:rPr>
        <w:t xml:space="preserve">Repeat test scenario using the various config options documented in the </w:t>
      </w:r>
      <w:hyperlink r:id="rId35">
        <w:r w:rsidDel="00000000" w:rsidR="00000000" w:rsidRPr="00000000">
          <w:rPr>
            <w:color w:val="1155cc"/>
            <w:u w:val="single"/>
            <w:rtl w:val="0"/>
          </w:rPr>
          <w:t xml:space="preserve">TestPLanning spreadsheet</w:t>
        </w:r>
      </w:hyperlink>
      <w:r w:rsidDel="00000000" w:rsidR="00000000" w:rsidRPr="00000000">
        <w:rPr>
          <w:rtl w:val="0"/>
        </w:rPr>
        <w:t xml:space="preserve"> for the ‘MRcvTest’.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id0115:  MrcvTest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A subscriber subscribes to an existing stream.</w:t>
      </w:r>
    </w:p>
    <w:p w:rsidR="00000000" w:rsidDel="00000000" w:rsidP="00000000" w:rsidRDefault="00000000" w:rsidRPr="00000000">
      <w:pPr>
        <w:contextualSpacing w:val="0"/>
      </w:pPr>
      <w:r w:rsidDel="00000000" w:rsidR="00000000" w:rsidRPr="00000000">
        <w:rPr>
          <w:rtl w:val="0"/>
        </w:rPr>
        <w:t xml:space="preserve">A publisher is actively sending messages to a subscriber.    Start a new subscriber using the  same stream id.   </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The communication between the initial publisher and subscriber is </w:t>
      </w:r>
      <w:commentRangeStart w:id="21"/>
      <w:commentRangeStart w:id="22"/>
      <w:r w:rsidDel="00000000" w:rsidR="00000000" w:rsidRPr="00000000">
        <w:rPr>
          <w:rtl w:val="0"/>
        </w:rPr>
        <w:t xml:space="preserve">uninterrupted</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(i.e. no observable effects like reduced throughput).</w:t>
      </w:r>
    </w:p>
    <w:p w:rsidR="00000000" w:rsidDel="00000000" w:rsidP="00000000" w:rsidRDefault="00000000" w:rsidRPr="00000000">
      <w:pPr>
        <w:contextualSpacing w:val="0"/>
      </w:pPr>
      <w:r w:rsidDel="00000000" w:rsidR="00000000" w:rsidRPr="00000000">
        <w:rPr>
          <w:rtl w:val="0"/>
        </w:rPr>
        <w:t xml:space="preserve">The second subscriber will start receiving messages from the live stream.</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rtl w:val="0"/>
        </w:rPr>
        <w:t xml:space="preserve">  </w:t>
      </w:r>
      <w:commentRangeStart w:id="23"/>
      <w:commentRangeStart w:id="24"/>
      <w:r w:rsidDel="00000000" w:rsidR="00000000" w:rsidRPr="00000000">
        <w:rPr>
          <w:rtl w:val="0"/>
        </w:rPr>
        <w:t xml:space="preserve">Currently this scenario is only supported for multicast</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id0120:  Mrcv 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Multiple subscribers are started after the publisher.</w:t>
      </w:r>
    </w:p>
    <w:p w:rsidR="00000000" w:rsidDel="00000000" w:rsidP="00000000" w:rsidRDefault="00000000" w:rsidRPr="00000000">
      <w:pPr>
        <w:contextualSpacing w:val="0"/>
      </w:pPr>
      <w:r w:rsidDel="00000000" w:rsidR="00000000" w:rsidRPr="00000000">
        <w:rPr>
          <w:rtl w:val="0"/>
        </w:rPr>
        <w:t xml:space="preserve">Start a publisher user a particular stream id. (What happens? Does the publisher send the first frame of messages and then wait for a subscriber to show interest? Are the messages saved in a  local buffer?). After a few seconds, start a subscriber using the same stream id.</w:t>
      </w:r>
    </w:p>
    <w:p w:rsidR="00000000" w:rsidDel="00000000" w:rsidP="00000000" w:rsidRDefault="00000000" w:rsidRPr="00000000">
      <w:pPr>
        <w:contextualSpacing w:val="0"/>
      </w:pPr>
      <w:r w:rsidDel="00000000" w:rsidR="00000000" w:rsidRPr="00000000">
        <w:rPr>
          <w:rtl w:val="0"/>
        </w:rPr>
        <w:t xml:space="preserve">Next start a second subscriber using the same stream id.</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What happens will subscriber 1 receive all the messages?  Will subscriber 2 only receive messages from the liive stream?</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rtl w:val="0"/>
        </w:rPr>
        <w:t xml:space="preserve">  Currently this scenario is only supported for multicast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id0125:  MsrcMrcvTest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Multiple publishers send messages to multiple subscribers.   </w:t>
      </w:r>
    </w:p>
    <w:p w:rsidR="00000000" w:rsidDel="00000000" w:rsidP="00000000" w:rsidRDefault="00000000" w:rsidRPr="00000000">
      <w:pPr>
        <w:contextualSpacing w:val="0"/>
      </w:pPr>
      <w:r w:rsidDel="00000000" w:rsidR="00000000" w:rsidRPr="00000000">
        <w:rPr>
          <w:rtl w:val="0"/>
        </w:rPr>
        <w:t xml:space="preserve">Multiple subscribers(at least 5) are started and send  subscriptions using particular stream ids.  </w:t>
      </w:r>
    </w:p>
    <w:p w:rsidR="00000000" w:rsidDel="00000000" w:rsidP="00000000" w:rsidRDefault="00000000" w:rsidRPr="00000000">
      <w:pPr>
        <w:contextualSpacing w:val="0"/>
      </w:pPr>
      <w:r w:rsidDel="00000000" w:rsidR="00000000" w:rsidRPr="00000000">
        <w:rPr>
          <w:rtl w:val="0"/>
        </w:rPr>
        <w:t xml:space="preserve">Multiple publishers are started and receive subscriptions for the stream ids of interest, the publishers then sends data.</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i w:val="1"/>
          <w:rtl w:val="0"/>
        </w:rPr>
        <w:t xml:space="preserve">  </w:t>
      </w:r>
      <w:r w:rsidDel="00000000" w:rsidR="00000000" w:rsidRPr="00000000">
        <w:rPr>
          <w:rtl w:val="0"/>
        </w:rPr>
        <w:t xml:space="preserve">The subscribers receive all messages sent by the publishers.</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u w:val="single"/>
          <w:rtl w:val="0"/>
        </w:rPr>
        <w:t xml:space="preserve">:</w:t>
      </w:r>
      <w:r w:rsidDel="00000000" w:rsidR="00000000" w:rsidRPr="00000000">
        <w:rPr>
          <w:rtl w:val="0"/>
        </w:rPr>
        <w:t xml:space="preserve">  Repeat test scenario using the various config options documented in the </w:t>
      </w:r>
      <w:hyperlink r:id="rId36">
        <w:r w:rsidDel="00000000" w:rsidR="00000000" w:rsidRPr="00000000">
          <w:rPr>
            <w:color w:val="1155cc"/>
            <w:u w:val="single"/>
            <w:rtl w:val="0"/>
          </w:rPr>
          <w:t xml:space="preserve">TestPLanning spreadsheet</w:t>
        </w:r>
      </w:hyperlink>
      <w:r w:rsidDel="00000000" w:rsidR="00000000" w:rsidRPr="00000000">
        <w:rPr>
          <w:rtl w:val="0"/>
        </w:rPr>
        <w:t xml:space="preserve"> for the ‘MSrcMRcvTest’.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id0130:  </w:t>
      </w:r>
      <w:commentRangeStart w:id="25"/>
      <w:r w:rsidDel="00000000" w:rsidR="00000000" w:rsidRPr="00000000">
        <w:rPr>
          <w:b w:val="1"/>
          <w:rtl w:val="0"/>
        </w:rPr>
        <w:t xml:space="preserve">Performance</w:t>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Throughput:  Using small messages (32-bytes), the message delivery rate is 2 million messages per sec.</w:t>
      </w:r>
    </w:p>
    <w:p w:rsidR="00000000" w:rsidDel="00000000" w:rsidP="00000000" w:rsidRDefault="00000000" w:rsidRPr="00000000">
      <w:pPr>
        <w:contextualSpacing w:val="0"/>
      </w:pPr>
      <w:r w:rsidDel="00000000" w:rsidR="00000000" w:rsidRPr="00000000">
        <w:rPr>
          <w:rtl w:val="0"/>
        </w:rPr>
        <w:t xml:space="preserve">A single publisher sends messages to a single subscriber at a rate of 2 million messages per sec. </w:t>
      </w:r>
    </w:p>
    <w:p w:rsidR="00000000" w:rsidDel="00000000" w:rsidP="00000000" w:rsidRDefault="00000000" w:rsidRPr="00000000">
      <w:pPr>
        <w:contextualSpacing w:val="0"/>
      </w:pPr>
      <w:r w:rsidDel="00000000" w:rsidR="00000000" w:rsidRPr="00000000">
        <w:rPr>
          <w:i w:val="1"/>
          <w:u w:val="single"/>
          <w:rtl w:val="0"/>
        </w:rPr>
        <w:t xml:space="preserve">Results:</w:t>
      </w:r>
      <w:r w:rsidDel="00000000" w:rsidR="00000000" w:rsidRPr="00000000">
        <w:rPr>
          <w:rtl w:val="0"/>
        </w:rPr>
        <w:t xml:space="preserve">  Verify no faults or errors are reported during execution of test.</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rtl w:val="0"/>
        </w:rPr>
        <w:t xml:space="preserve">  This scenario will be using both unicast and multicast, as well as with the applications on different machines.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id0135: Performance</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Message delivery latency:  Measure the message delivery latency for 2 million messages per sec.  Using a single publisher to send messages to a single subscriber at a rate of 2 million messages per sec, measure the message delivery latency.</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w:t>
      </w:r>
      <w:commentRangeStart w:id="26"/>
      <w:r w:rsidDel="00000000" w:rsidR="00000000" w:rsidRPr="00000000">
        <w:rPr>
          <w:rtl w:val="0"/>
        </w:rPr>
        <w:t xml:space="preserve">What is the target?</w:t>
      </w:r>
      <w:commentRangeEnd w:id="26"/>
      <w:r w:rsidDel="00000000" w:rsidR="00000000" w:rsidRPr="00000000">
        <w:commentReference w:id="26"/>
      </w:r>
      <w:r w:rsidDel="00000000" w:rsidR="00000000" w:rsidRPr="00000000">
        <w:rPr>
          <w:rtl w:val="0"/>
        </w:rPr>
        <w:t xml:space="preserve"> (Expected result for apps on the same machine and across machines)?</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rtl w:val="0"/>
        </w:rPr>
        <w:t xml:space="preserve">  This scenario will be executed using both unicast and multicast.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id0140:  </w:t>
      </w:r>
      <w:commentRangeStart w:id="27"/>
      <w:r w:rsidDel="00000000" w:rsidR="00000000" w:rsidRPr="00000000">
        <w:rPr>
          <w:b w:val="1"/>
          <w:rtl w:val="0"/>
        </w:rPr>
        <w:t xml:space="preserve">Stats</w:t>
      </w:r>
      <w:commentRangeEnd w:id="27"/>
      <w:r w:rsidDel="00000000" w:rsidR="00000000" w:rsidRPr="00000000">
        <w:commentReference w:id="27"/>
      </w: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Scenarios are executed which will increment the following stats:</w:t>
      </w:r>
    </w:p>
    <w:p w:rsidR="00000000" w:rsidDel="00000000" w:rsidP="00000000" w:rsidRDefault="00000000" w:rsidRPr="00000000">
      <w:pPr>
        <w:contextualSpacing w:val="0"/>
      </w:pPr>
      <w:r w:rsidDel="00000000" w:rsidR="00000000" w:rsidRPr="00000000">
        <w:rPr>
          <w:rtl w:val="0"/>
        </w:rPr>
        <w:t xml:space="preserve">Bytes sent</w:t>
      </w:r>
    </w:p>
    <w:p w:rsidR="00000000" w:rsidDel="00000000" w:rsidP="00000000" w:rsidRDefault="00000000" w:rsidRPr="00000000">
      <w:pPr>
        <w:contextualSpacing w:val="0"/>
      </w:pPr>
      <w:r w:rsidDel="00000000" w:rsidR="00000000" w:rsidRPr="00000000">
        <w:rPr>
          <w:rtl w:val="0"/>
        </w:rPr>
        <w:t xml:space="preserve">Bytes Received</w:t>
      </w:r>
    </w:p>
    <w:p w:rsidR="00000000" w:rsidDel="00000000" w:rsidP="00000000" w:rsidRDefault="00000000" w:rsidRPr="00000000">
      <w:pPr>
        <w:contextualSpacing w:val="0"/>
      </w:pPr>
      <w:r w:rsidDel="00000000" w:rsidR="00000000" w:rsidRPr="00000000">
        <w:rPr>
          <w:rtl w:val="0"/>
        </w:rPr>
        <w:t xml:space="preserve">NAKs sent</w:t>
      </w:r>
    </w:p>
    <w:p w:rsidR="00000000" w:rsidDel="00000000" w:rsidP="00000000" w:rsidRDefault="00000000" w:rsidRPr="00000000">
      <w:pPr>
        <w:contextualSpacing w:val="0"/>
      </w:pPr>
      <w:r w:rsidDel="00000000" w:rsidR="00000000" w:rsidRPr="00000000">
        <w:rPr>
          <w:rtl w:val="0"/>
        </w:rPr>
        <w:t xml:space="preserve">Retransmits sent</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Verify the aforementioned stats are incremented appropriately.</w:t>
      </w:r>
    </w:p>
    <w:p w:rsidR="00000000" w:rsidDel="00000000" w:rsidP="00000000" w:rsidRDefault="00000000" w:rsidRPr="00000000">
      <w:pPr>
        <w:spacing w:line="240" w:lineRule="auto"/>
        <w:contextualSpacing w:val="0"/>
      </w:pPr>
      <w:r w:rsidDel="00000000" w:rsidR="00000000" w:rsidRPr="00000000">
        <w:rPr>
          <w:i w:val="1"/>
          <w:u w:val="single"/>
          <w:rtl w:val="0"/>
        </w:rPr>
        <w:t xml:space="preserve">NOTE:</w:t>
      </w:r>
      <w:r w:rsidDel="00000000" w:rsidR="00000000" w:rsidRPr="00000000">
        <w:rPr>
          <w:rtl w:val="0"/>
        </w:rPr>
        <w:t xml:space="preserve"> </w:t>
      </w:r>
      <w:r w:rsidDel="00000000" w:rsidR="00000000" w:rsidRPr="00000000">
        <w:rPr>
          <w:i w:val="1"/>
          <w:rtl w:val="0"/>
        </w:rPr>
        <w:t xml:space="preserve">Manual Test Execution Procedure for NAKs out  and RX sent stats</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color w:val="333333"/>
          <w:highlight w:val="white"/>
          <w:rtl w:val="0"/>
        </w:rPr>
        <w:t xml:space="preserve">Tools: MediaDriverTool, StatsDriver, PublisherTool, and SubscriberTool from the aeron.tools directory.</w:t>
      </w:r>
    </w:p>
    <w:p w:rsidR="00000000" w:rsidDel="00000000" w:rsidP="00000000" w:rsidRDefault="00000000" w:rsidRPr="00000000">
      <w:pPr>
        <w:spacing w:after="240" w:line="240" w:lineRule="auto"/>
        <w:contextualSpacing w:val="0"/>
      </w:pPr>
      <w:r w:rsidDel="00000000" w:rsidR="00000000" w:rsidRPr="00000000">
        <w:rPr>
          <w:color w:val="333333"/>
          <w:highlight w:val="white"/>
          <w:rtl w:val="0"/>
        </w:rPr>
        <w:t xml:space="preserve">The MediaDriverTool, and StatsDriver always ran on Linux.</w:t>
      </w:r>
    </w:p>
    <w:p w:rsidR="00000000" w:rsidDel="00000000" w:rsidP="00000000" w:rsidRDefault="00000000" w:rsidRPr="00000000">
      <w:pPr>
        <w:spacing w:line="240" w:lineRule="auto"/>
        <w:contextualSpacing w:val="0"/>
      </w:pPr>
      <w:r w:rsidDel="00000000" w:rsidR="00000000" w:rsidRPr="00000000">
        <w:rPr>
          <w:color w:val="333333"/>
          <w:highlight w:val="white"/>
          <w:rtl w:val="0"/>
        </w:rPr>
        <w:t xml:space="preserve">1) Start Subscriber on Linux and Publisher on machine B and observed bytes in value in StatsDriver incrementing.</w:t>
      </w:r>
    </w:p>
    <w:p w:rsidR="00000000" w:rsidDel="00000000" w:rsidP="00000000" w:rsidRDefault="00000000" w:rsidRPr="00000000">
      <w:pPr>
        <w:spacing w:line="240" w:lineRule="auto"/>
        <w:contextualSpacing w:val="0"/>
      </w:pPr>
      <w:r w:rsidDel="00000000" w:rsidR="00000000" w:rsidRPr="00000000">
        <w:rPr>
          <w:color w:val="333333"/>
          <w:highlight w:val="white"/>
          <w:rtl w:val="0"/>
        </w:rPr>
        <w:t xml:space="preserve">2) Start Publisher on Linux and Subscriber on machine B and observed bytes out value increasing.</w:t>
      </w:r>
    </w:p>
    <w:p w:rsidR="00000000" w:rsidDel="00000000" w:rsidP="00000000" w:rsidRDefault="00000000" w:rsidRPr="00000000">
      <w:pPr>
        <w:spacing w:line="240" w:lineRule="auto"/>
        <w:contextualSpacing w:val="0"/>
      </w:pPr>
      <w:r w:rsidDel="00000000" w:rsidR="00000000" w:rsidRPr="00000000">
        <w:rPr>
          <w:color w:val="333333"/>
          <w:highlight w:val="white"/>
          <w:rtl w:val="0"/>
        </w:rPr>
        <w:t xml:space="preserve">3) Restart the MediaDriverTool with -Daeron.debug.data.loss.rate=0.05 for 5% data loss rate, and restart  the StatsDriver. Then start a Subscriber on Linux and a Publisher on machine B</w:t>
      </w:r>
    </w:p>
    <w:p w:rsidR="00000000" w:rsidDel="00000000" w:rsidP="00000000" w:rsidRDefault="00000000" w:rsidRPr="00000000">
      <w:pPr>
        <w:spacing w:line="240" w:lineRule="auto"/>
        <w:contextualSpacing w:val="0"/>
      </w:pPr>
      <w:r w:rsidDel="00000000" w:rsidR="00000000" w:rsidRPr="00000000">
        <w:rPr>
          <w:color w:val="333333"/>
          <w:highlight w:val="white"/>
          <w:rtl w:val="0"/>
        </w:rPr>
        <w:t xml:space="preserve">Results: </w:t>
      </w:r>
    </w:p>
    <w:p w:rsidR="00000000" w:rsidDel="00000000" w:rsidP="00000000" w:rsidRDefault="00000000" w:rsidRPr="00000000">
      <w:pPr>
        <w:spacing w:line="240" w:lineRule="auto"/>
        <w:contextualSpacing w:val="0"/>
      </w:pPr>
      <w:r w:rsidDel="00000000" w:rsidR="00000000" w:rsidRPr="00000000">
        <w:rPr>
          <w:color w:val="333333"/>
          <w:highlight w:val="white"/>
          <w:rtl w:val="0"/>
        </w:rPr>
        <w:t xml:space="preserve">Observe  NAKs Out  stat increasing, and RX also increasing.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id0145:  Stress</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Media driver failure occurs while multiple publishers are sending messages to multiple subscribers.</w:t>
      </w:r>
    </w:p>
    <w:p w:rsidR="00000000" w:rsidDel="00000000" w:rsidP="00000000" w:rsidRDefault="00000000" w:rsidRPr="00000000">
      <w:pPr>
        <w:contextualSpacing w:val="0"/>
      </w:pPr>
      <w:r w:rsidDel="00000000" w:rsidR="00000000" w:rsidRPr="00000000">
        <w:rPr>
          <w:rtl w:val="0"/>
        </w:rPr>
        <w:t xml:space="preserve">While 50 publishers are actively sending messages to 50 subscribers at a rate of 30,000 messages per sec per pub/sub pair, cause a media driver failure using one of the methods described in the </w:t>
      </w:r>
      <w:hyperlink r:id="rId37">
        <w:r w:rsidDel="00000000" w:rsidR="00000000" w:rsidRPr="00000000">
          <w:rPr>
            <w:color w:val="1155cc"/>
            <w:u w:val="single"/>
            <w:rtl w:val="0"/>
          </w:rPr>
          <w:t xml:space="preserve">TestPlanning Spreadsheet</w:t>
        </w:r>
      </w:hyperlink>
      <w:r w:rsidDel="00000000" w:rsidR="00000000" w:rsidRPr="00000000">
        <w:rPr>
          <w:rtl w:val="0"/>
        </w:rPr>
        <w:t xml:space="preserve">  under the ‘KillComponentTest’ Config options.  </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During the driver failure, communication between the publishers and subscribers will cease. </w:t>
      </w:r>
      <w:commentRangeStart w:id="28"/>
      <w:r w:rsidDel="00000000" w:rsidR="00000000" w:rsidRPr="00000000">
        <w:rPr>
          <w:rtl w:val="0"/>
        </w:rPr>
        <w:t xml:space="preserve">The clients should not fault or exit.</w:t>
      </w:r>
      <w:commentRangeEnd w:id="28"/>
      <w:r w:rsidDel="00000000" w:rsidR="00000000" w:rsidRPr="00000000">
        <w:commentReference w:id="28"/>
      </w:r>
      <w:r w:rsidDel="00000000" w:rsidR="00000000" w:rsidRPr="00000000">
        <w:rPr>
          <w:rtl w:val="0"/>
        </w:rPr>
        <w:t xml:space="preserve">  Allow the driver to recover. Verify the the publishers and subscribers can reconnect to the driver and communication can resume.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id0150:  Stress</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Publisher failure occurs while multiple publishers are sending messages to multiple subscribers.</w:t>
      </w:r>
    </w:p>
    <w:p w:rsidR="00000000" w:rsidDel="00000000" w:rsidP="00000000" w:rsidRDefault="00000000" w:rsidRPr="00000000">
      <w:pPr>
        <w:contextualSpacing w:val="0"/>
      </w:pPr>
      <w:r w:rsidDel="00000000" w:rsidR="00000000" w:rsidRPr="00000000">
        <w:rPr>
          <w:rtl w:val="0"/>
        </w:rPr>
        <w:t xml:space="preserve">While 50 publishers are actively sending messages to 50 subscribers at a rate of 30,000 messages per sec per pub/sub pair, cause one of the publishers to fail using one of the methods described in the </w:t>
      </w:r>
      <w:hyperlink r:id="rId38">
        <w:r w:rsidDel="00000000" w:rsidR="00000000" w:rsidRPr="00000000">
          <w:rPr>
            <w:color w:val="1155cc"/>
            <w:u w:val="single"/>
            <w:rtl w:val="0"/>
          </w:rPr>
          <w:t xml:space="preserve">TestPlanning Spreadsheet</w:t>
        </w:r>
      </w:hyperlink>
      <w:r w:rsidDel="00000000" w:rsidR="00000000" w:rsidRPr="00000000">
        <w:rPr>
          <w:rtl w:val="0"/>
        </w:rPr>
        <w:t xml:space="preserve">  under the ‘KillComponentTest’ Config options.  </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During the publisher failure, communication between the other publishers and subscribers should NOT be affected.  Allow the publisher to recover. During the recover of the publisher under test, communication should NOT be affected.  Verify the publisher can reconnect to the driver and successfully send messages to a subscriber.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id0155:  Stress</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Subscriber failure occurs while multiple publishers are sending messages to multiple subscribers.</w:t>
      </w:r>
    </w:p>
    <w:p w:rsidR="00000000" w:rsidDel="00000000" w:rsidP="00000000" w:rsidRDefault="00000000" w:rsidRPr="00000000">
      <w:pPr>
        <w:contextualSpacing w:val="0"/>
      </w:pPr>
      <w:r w:rsidDel="00000000" w:rsidR="00000000" w:rsidRPr="00000000">
        <w:rPr>
          <w:rtl w:val="0"/>
        </w:rPr>
        <w:t xml:space="preserve">While 50 publishers are actively sending messages to 50 subscribers at a rate of 30,000 messages per sec per pub/sub pair, cause one of the subscribers to fail using one of the methods described in the </w:t>
      </w:r>
      <w:hyperlink r:id="rId39">
        <w:r w:rsidDel="00000000" w:rsidR="00000000" w:rsidRPr="00000000">
          <w:rPr>
            <w:color w:val="1155cc"/>
            <w:u w:val="single"/>
            <w:rtl w:val="0"/>
          </w:rPr>
          <w:t xml:space="preserve">TestPlanning Spreadsheet</w:t>
        </w:r>
      </w:hyperlink>
      <w:r w:rsidDel="00000000" w:rsidR="00000000" w:rsidRPr="00000000">
        <w:rPr>
          <w:rtl w:val="0"/>
        </w:rPr>
        <w:t xml:space="preserve">  under the ‘KillComponentTest’ Config options.  </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During the publisher failure, communication between the other publishers and subscribers should NOT be affected.  Allow the subscriber to recover. During the recover of the subscriber under test, communication should NOT be affected.  Verify the publisher can reconnect to the driver and successfully send messages to a subscriber.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id0145: Thwacker test</w:t>
      </w:r>
    </w:p>
    <w:p w:rsidR="00000000" w:rsidDel="00000000" w:rsidP="00000000" w:rsidRDefault="00000000" w:rsidRPr="00000000">
      <w:pPr>
        <w:contextualSpacing w:val="0"/>
      </w:pPr>
      <w:r w:rsidDel="00000000" w:rsidR="00000000" w:rsidRPr="00000000">
        <w:rPr>
          <w:i w:val="1"/>
          <w:u w:val="single"/>
          <w:rtl w:val="0"/>
        </w:rPr>
        <w:t xml:space="preserve">Summary:</w:t>
      </w:r>
      <w:r w:rsidDel="00000000" w:rsidR="00000000" w:rsidRPr="00000000">
        <w:rPr>
          <w:rtl w:val="0"/>
        </w:rPr>
        <w:t xml:space="preserve">  Dynamic Object creation and deletion during execution.  The test app will run for a given amount of time and during this period it will create and delete Publications and Subscriptions as fast as possible </w:t>
      </w:r>
      <w:commentRangeStart w:id="29"/>
      <w:r w:rsidDel="00000000" w:rsidR="00000000" w:rsidRPr="00000000">
        <w:rPr>
          <w:rtl w:val="0"/>
        </w:rPr>
        <w:t xml:space="preserve">while messages are being sent.</w:t>
      </w:r>
      <w:commentRangeEnd w:id="29"/>
      <w:r w:rsidDel="00000000" w:rsidR="00000000" w:rsidRPr="00000000">
        <w:commentReference w:id="29"/>
      </w:r>
      <w:r w:rsidDel="00000000" w:rsidR="00000000" w:rsidRPr="00000000">
        <w:rPr>
          <w:rtl w:val="0"/>
        </w:rPr>
        <w:t xml:space="preserve">  This is to focus on exposing race conditions or deadlocks in the Aeron code.</w:t>
      </w:r>
    </w:p>
    <w:p w:rsidR="00000000" w:rsidDel="00000000" w:rsidP="00000000" w:rsidRDefault="00000000" w:rsidRPr="00000000">
      <w:pPr>
        <w:contextualSpacing w:val="0"/>
      </w:pPr>
      <w:r w:rsidDel="00000000" w:rsidR="00000000" w:rsidRPr="00000000">
        <w:rPr>
          <w:i w:val="1"/>
          <w:u w:val="single"/>
          <w:rtl w:val="0"/>
        </w:rPr>
        <w:t xml:space="preserve">Expected Results:</w:t>
      </w:r>
      <w:r w:rsidDel="00000000" w:rsidR="00000000" w:rsidRPr="00000000">
        <w:rPr>
          <w:rtl w:val="0"/>
        </w:rPr>
        <w:t xml:space="preserve">  The test application should run to completion for approximately the same time it was set to run for. (i.e. it shouldn’t run for 5 minutes if you set it to run for 30 seconds.  If it takes 32 seconds, we would deem it as a pass.)  There shouldn’t be any exceptions or crashes and there should be some messages actually delivered (verified via logged message counts).</w:t>
      </w:r>
    </w:p>
    <w:p w:rsidR="00000000" w:rsidDel="00000000" w:rsidP="00000000" w:rsidRDefault="00000000" w:rsidRPr="00000000">
      <w:pPr>
        <w:contextualSpacing w:val="0"/>
      </w:pPr>
      <w:r w:rsidDel="00000000" w:rsidR="00000000" w:rsidRPr="00000000">
        <w:rPr>
          <w:i w:val="1"/>
          <w:u w:val="single"/>
          <w:rtl w:val="0"/>
        </w:rPr>
        <w:t xml:space="preserve">NOTES:</w:t>
      </w:r>
      <w:r w:rsidDel="00000000" w:rsidR="00000000" w:rsidRPr="00000000">
        <w:rPr>
          <w:rtl w:val="0"/>
        </w:rPr>
        <w:t xml:space="preserve">  This scenario will be executed using unicast and multicast, bursty and continuous, fan-in and one-to-one.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0nrfyiycg7p" w:id="12"/>
      <w:bookmarkEnd w:id="12"/>
      <w:r w:rsidDel="00000000" w:rsidR="00000000" w:rsidRPr="00000000">
        <w:rPr>
          <w:rtl w:val="0"/>
        </w:rPr>
        <w:t xml:space="preserve">Resources</w:t>
      </w:r>
    </w:p>
    <w:p w:rsidR="00000000" w:rsidDel="00000000" w:rsidP="00000000" w:rsidRDefault="00000000" w:rsidRPr="00000000">
      <w:pPr>
        <w:contextualSpacing w:val="0"/>
      </w:pPr>
      <w:r w:rsidDel="00000000" w:rsidR="00000000" w:rsidRPr="00000000">
        <w:rPr>
          <w:rtl w:val="0"/>
        </w:rPr>
        <w:t xml:space="preserve">The Aeron Wiki:  </w:t>
      </w:r>
      <w:hyperlink r:id="rId40">
        <w:r w:rsidDel="00000000" w:rsidR="00000000" w:rsidRPr="00000000">
          <w:rPr>
            <w:color w:val="1155cc"/>
            <w:u w:val="single"/>
            <w:rtl w:val="0"/>
          </w:rPr>
          <w:t xml:space="preserve">https://github.com/real-logic/Aeron/wiki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41" w:type="default"/>
      <w:footerReference r:id="rId42" w:type="firs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ric.bowden" w:id="1" w:date="2015-04-08T21:57: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How many messages?  TestPlanning  spreadsheet gives indications on message size, but not how many.</w:t>
      </w:r>
    </w:p>
  </w:comment>
  <w:comment w:author="antron.gladney" w:id="9" w:date="2015-04-08T20:21: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Need ability to turn off NAKs in test tool. Need the ability to set loss rate dynamically</w:t>
      </w:r>
    </w:p>
  </w:comment>
  <w:comment w:author="antron.gladney" w:id="25" w:date="2015-04-06T21:56: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want to narrow the scope of Performance testing for this first release.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was thinking Linux only, small messages (default -32byte).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Do we need to execute Perf tests with multiple publishers/subscribers for this first release? If yes, How many?</w:t>
      </w:r>
    </w:p>
  </w:comment>
  <w:comment w:author="eric.bowden" w:id="26" w:date="2015-04-08T22:22: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There could be a lot of targets - in terms of average latency, in terms of std dev, in terms of number of outliers, etc.</w:t>
      </w:r>
    </w:p>
  </w:comment>
  <w:comment w:author="eric.bowden" w:id="29" w:date="2015-04-08T22:26: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And, additionally, since at least "offer" is supposed to be thread-safe, it'd be good to have different threads sending messages using the same publication at the same time, too.</w:t>
      </w:r>
    </w:p>
  </w:comment>
  <w:comment w:author="antron.gladney" w:id="11" w:date="2015-04-07T20:18: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Not sure about the results or if I correctly captured the feature for the SlowRcvTests</w:t>
      </w:r>
    </w:p>
  </w:comment>
  <w:comment w:author="antron.gladney" w:id="12" w:date="2015-04-07T20:18: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Not sure about the results or if I correctly captured the feature for the SlowRcvTests</w:t>
      </w:r>
    </w:p>
  </w:comment>
  <w:comment w:author="antron.gladney" w:id="13" w:date="2015-04-07T20:18: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Not sure about the results or if I correctly captured the feature for the SlowRcvTests</w:t>
      </w:r>
    </w:p>
  </w:comment>
  <w:comment w:author="antron.gladney" w:id="14" w:date="2015-04-07T20:18: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Not sure about the results or if I correctly captured the feature for the SlowRcvTests</w:t>
      </w:r>
    </w:p>
  </w:comment>
  <w:comment w:author="eric.bowden" w:id="0" w:date="2015-04-08T21:55: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understand what the test is describing, but to say a subscriber "sends a subscription" feels odd to me.  I don't have a better suggestion at the moment, but we should probably all figure out what the right vocabulary is to describe Aeron publications and subscriptions and how they interact.</w:t>
      </w:r>
    </w:p>
  </w:comment>
  <w:comment w:author="antron.gladney" w:id="27" w:date="2015-04-07T00:43: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This is not a complete list of the stats which will are currently generated.  Since the STATS testing will be be manual, only a select few were chosen. Is this sufficient?</w:t>
      </w:r>
    </w:p>
  </w:comment>
  <w:comment w:author="antron.gladney" w:id="3" w:date="2015-04-21T22:09: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Is there a tool which can drop specific messages/frames?</w:t>
      </w:r>
    </w:p>
  </w:comment>
  <w:comment w:author="Russell Lankenau" w:id="4" w:date="2015-04-21T22:09: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More than likely this would be a scenario to test with K3PO.   Testing this manually sounds rather difficult.</w:t>
      </w:r>
    </w:p>
  </w:comment>
  <w:comment w:author="antron.gladney" w:id="2" w:date="2015-04-30T19:08: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Discussed the issue of 'memory leaks' with Eric and Russ.  Will check for garbage collect using -verbose:gc  and also use jvisualvm</w:t>
      </w:r>
    </w:p>
  </w:comment>
  <w:comment w:author="eric.bowden" w:id="21" w:date="2015-04-30T19:27: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What is the precise meaning of "uninterrupted" as used here?  Just no message loss, or no observable effects (like reduced throughput, etc.) at all?</w:t>
      </w:r>
    </w:p>
  </w:comment>
  <w:comment w:author="antron.gladney" w:id="22" w:date="2015-04-30T19:27: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Uniterrupted meant no observable effects like reduced throughput. will update test</w:t>
      </w:r>
    </w:p>
  </w:comment>
  <w:comment w:author="eric.bowden" w:id="5" w:date="2015-04-08T22:01: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believe SETUP messages are sent repeatedly on a timer until a response is heard.  So dropping just one SETUP message is probably a different test than dropping N setup messages, where N is big enough to cause a timeout to happen.</w:t>
      </w:r>
    </w:p>
  </w:comment>
  <w:comment w:author="eric.bowden" w:id="23" w:date="2015-04-09T00:39: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Why?</w:t>
      </w:r>
    </w:p>
  </w:comment>
  <w:comment w:author="michael.tiddens" w:id="24" w:date="2015-04-09T00:39: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This is only for multicast if the 2nd subscriber is not on the same machine as the first, as we don't have the multiple unicast sending feature yet.  It should work if its all on one box though..</w:t>
      </w:r>
    </w:p>
  </w:comment>
  <w:comment w:author="antron.gladney" w:id="6" w:date="2015-04-08T20:22: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does this make sense? should loss only be induced on the driver?</w:t>
      </w:r>
    </w:p>
  </w:comment>
  <w:comment w:author="michael.tiddens" w:id="7" w:date="2015-04-08T02:02: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publisher to driver connection is via shared memory, so it doesn't make sense to have loss between the Publisher and  the local Driver.. but we need to figure out where the loss rate actually discards the message</w:t>
      </w:r>
    </w:p>
  </w:comment>
  <w:comment w:author="antron.gladney" w:id="8" w:date="2015-04-08T20:22: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Ok. the invalid lossy publisher test (ids0015, and id0020) will be removed. Remaining open issue: Figure out where the loss rate actually discards the message</w:t>
      </w:r>
    </w:p>
  </w:comment>
  <w:comment w:author="antron.gladney" w:id="17" w:date="2015-04-22T03:1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term id can not be set, this is not a valid test, correct?</w:t>
      </w:r>
    </w:p>
  </w:comment>
  <w:comment w:author="eric.bowden" w:id="18" w:date="2015-04-08T22:18: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_believe_ the term ID starts as a random number and then is incremented from there, and cannot be set by the user.  But I'm not sure.</w:t>
      </w:r>
    </w:p>
  </w:comment>
  <w:comment w:author="michael.tiddens" w:id="19" w:date="2015-04-09T00:35: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Yeah, the termID is something that cannot be set currently.  Later on Todd was going to add a way to set this so we can perform duplicate detection.</w:t>
      </w:r>
    </w:p>
  </w:comment>
  <w:comment w:author="Jesse Fugitt" w:id="20" w:date="2015-04-22T03:1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termId is randomly created by the media driver the first time it sees a publication with a given sessionId/channel/streamId combination</w:t>
      </w:r>
    </w:p>
  </w:comment>
  <w:comment w:author="eric.bowden" w:id="28" w:date="2015-04-08T22:24: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 I commented earlier, if only that were the case... but right now they probably will.</w:t>
      </w:r>
    </w:p>
  </w:comment>
  <w:comment w:author="antron.gladney" w:id="16" w:date="2015-04-07T22:53: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when the driver is suspended, when  will the clients disconnect due to missed heartbeats/SM messages</w:t>
      </w:r>
    </w:p>
  </w:comment>
  <w:comment w:author="eric.bowden" w:id="15" w:date="2015-04-08T22:13: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This sounds like the behavior you'd want; unfortunately I believe in practice what happens right now is that the apps freak right the hell out and never attempt to reconnect to the driver at all after an inactivity timeout passes.  In fact, if you kill the driver when an app is in the middle of calling poll() on a subscription, it'll just hang within poll until the driver timeout occurs, which can be several seconds.  It's kinda terrible.  So while I hope this test passes one day, I don't believe it will at the moment.</w:t>
      </w:r>
    </w:p>
  </w:comment>
  <w:comment w:author="eric.bowden" w:id="10" w:date="2015-04-08T22:03: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Not a comment on the test, which is fine, but on Aeron behavior here:  how can I, as a user, tell the difference between getting a bunch of unrecoverable loss and the publisher just happening to have actually gone away for a bit and then later coming back on the same stream ID / session ID ?  How do I know I got loss?  How do I know that's why I disconnected and reconnected?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s://docs.google.com/a/kaazing.com/spreadsheets/d/15ZztzZnF9kQgTUB8fsx7AuxmBhmR4GJ49XdhqfZuLCM/edit#gid=0" TargetMode="External"/><Relationship Id="rId38" Type="http://schemas.openxmlformats.org/officeDocument/2006/relationships/hyperlink" Target="https://docs.google.com/a/kaazing.com/spreadsheets/d/15ZztzZnF9kQgTUB8fsx7AuxmBhmR4GJ49XdhqfZuLCM/edit#gid=0" TargetMode="External"/><Relationship Id="rId37" Type="http://schemas.openxmlformats.org/officeDocument/2006/relationships/hyperlink" Target="https://docs.google.com/a/kaazing.com/spreadsheets/d/15ZztzZnF9kQgTUB8fsx7AuxmBhmR4GJ49XdhqfZuLCM/edit#gid=0" TargetMode="External"/><Relationship Id="rId19" Type="http://schemas.openxmlformats.org/officeDocument/2006/relationships/hyperlink" Target="https://docs.google.com/a/kaazing.com/spreadsheets/d/15ZztzZnF9kQgTUB8fsx7AuxmBhmR4GJ49XdhqfZuLCM/edit#gid=0" TargetMode="External"/><Relationship Id="rId36" Type="http://schemas.openxmlformats.org/officeDocument/2006/relationships/hyperlink" Target="https://docs.google.com/a/kaazing.com/spreadsheets/d/15ZztzZnF9kQgTUB8fsx7AuxmBhmR4GJ49XdhqfZuLCM/edit#gid=0" TargetMode="External"/><Relationship Id="rId18" Type="http://schemas.openxmlformats.org/officeDocument/2006/relationships/hyperlink" Target="https://docs.google.com/a/kaazing.com/spreadsheets/d/15ZztzZnF9kQgTUB8fsx7AuxmBhmR4GJ49XdhqfZuLCM/edit#gid=0" TargetMode="External"/><Relationship Id="rId17" Type="http://schemas.openxmlformats.org/officeDocument/2006/relationships/hyperlink" Target="https://docs.google.com/a/kaazing.com/spreadsheets/d/15ZztzZnF9kQgTUB8fsx7AuxmBhmR4GJ49XdhqfZuLCM/edit#gid=0" TargetMode="External"/><Relationship Id="rId16" Type="http://schemas.openxmlformats.org/officeDocument/2006/relationships/hyperlink" Target="https://docs.google.com/a/kaazing.com/spreadsheets/d/15ZztzZnF9kQgTUB8fsx7AuxmBhmR4GJ49XdhqfZuLCM/edit#gid=0" TargetMode="External"/><Relationship Id="rId15" Type="http://schemas.openxmlformats.org/officeDocument/2006/relationships/hyperlink" Target="https://docs.google.com/a/kaazing.com/spreadsheets/d/15ZztzZnF9kQgTUB8fsx7AuxmBhmR4GJ49XdhqfZuLCM/edit#gid=0" TargetMode="External"/><Relationship Id="rId14" Type="http://schemas.openxmlformats.org/officeDocument/2006/relationships/hyperlink" Target="https://docs.google.com/a/kaazing.com/spreadsheets/d/15ZztzZnF9kQgTUB8fsx7AuxmBhmR4GJ49XdhqfZuLCM/edit#gid=0" TargetMode="External"/><Relationship Id="rId30" Type="http://schemas.openxmlformats.org/officeDocument/2006/relationships/hyperlink" Target="https://docs.google.com/a/kaazing.com/spreadsheets/d/15ZztzZnF9kQgTUB8fsx7AuxmBhmR4GJ49XdhqfZuLCM/edit#gid=0" TargetMode="External"/><Relationship Id="rId12" Type="http://schemas.openxmlformats.org/officeDocument/2006/relationships/hyperlink" Target="https://docs.google.com/a/kaazing.com/spreadsheets/d/15ZztzZnF9kQgTUB8fsx7AuxmBhmR4GJ49XdhqfZuLCM/edit#gid=0" TargetMode="External"/><Relationship Id="rId31" Type="http://schemas.openxmlformats.org/officeDocument/2006/relationships/hyperlink" Target="https://docs.google.com/a/kaazing.com/spreadsheets/d/15ZztzZnF9kQgTUB8fsx7AuxmBhmR4GJ49XdhqfZuLCM/edit#gid=0" TargetMode="External"/><Relationship Id="rId13" Type="http://schemas.openxmlformats.org/officeDocument/2006/relationships/hyperlink" Target="https://docs.google.com/a/kaazing.com/spreadsheets/d/15ZztzZnF9kQgTUB8fsx7AuxmBhmR4GJ49XdhqfZuLCM/edit#gid=0" TargetMode="External"/><Relationship Id="rId10" Type="http://schemas.openxmlformats.org/officeDocument/2006/relationships/hyperlink" Target="https://docs.google.com/a/kaazing.com/spreadsheets/d/15ZztzZnF9kQgTUB8fsx7AuxmBhmR4GJ49XdhqfZuLCM/edit#gid=0" TargetMode="External"/><Relationship Id="rId11" Type="http://schemas.openxmlformats.org/officeDocument/2006/relationships/hyperlink" Target="https://docs.google.com/a/kaazing.com/spreadsheets/d/15ZztzZnF9kQgTUB8fsx7AuxmBhmR4GJ49XdhqfZuLCM/edit#gid=0" TargetMode="External"/><Relationship Id="rId34" Type="http://schemas.openxmlformats.org/officeDocument/2006/relationships/hyperlink" Target="https://docs.google.com/a/kaazing.com/spreadsheets/d/15ZztzZnF9kQgTUB8fsx7AuxmBhmR4GJ49XdhqfZuLCM/edit#gid=0" TargetMode="External"/><Relationship Id="rId35" Type="http://schemas.openxmlformats.org/officeDocument/2006/relationships/hyperlink" Target="https://docs.google.com/a/kaazing.com/spreadsheets/d/15ZztzZnF9kQgTUB8fsx7AuxmBhmR4GJ49XdhqfZuLCM/edit#gid=0" TargetMode="External"/><Relationship Id="rId32" Type="http://schemas.openxmlformats.org/officeDocument/2006/relationships/hyperlink" Target="https://docs.google.com/a/kaazing.com/spreadsheets/d/15ZztzZnF9kQgTUB8fsx7AuxmBhmR4GJ49XdhqfZuLCM/edit#gid=0" TargetMode="External"/><Relationship Id="rId33" Type="http://schemas.openxmlformats.org/officeDocument/2006/relationships/hyperlink" Target="https://docs.google.com/a/kaazing.com/spreadsheets/d/15ZztzZnF9kQgTUB8fsx7AuxmBhmR4GJ49XdhqfZuLCM/edit#gid=0" TargetMode="External"/><Relationship Id="rId29" Type="http://schemas.openxmlformats.org/officeDocument/2006/relationships/hyperlink" Target="https://docs.google.com/a/kaazing.com/spreadsheets/d/15ZztzZnF9kQgTUB8fsx7AuxmBhmR4GJ49XdhqfZuLCM/edit#gid=0" TargetMode="External"/><Relationship Id="rId26" Type="http://schemas.openxmlformats.org/officeDocument/2006/relationships/hyperlink" Target="https://docs.google.com/a/kaazing.com/spreadsheets/d/15ZztzZnF9kQgTUB8fsx7AuxmBhmR4GJ49XdhqfZuLCM/edit#gid=0" TargetMode="External"/><Relationship Id="rId25" Type="http://schemas.openxmlformats.org/officeDocument/2006/relationships/hyperlink" Target="https://docs.google.com/a/kaazing.com/spreadsheets/d/15ZztzZnF9kQgTUB8fsx7AuxmBhmR4GJ49XdhqfZuLCM/edit#gid=0" TargetMode="External"/><Relationship Id="rId28" Type="http://schemas.openxmlformats.org/officeDocument/2006/relationships/hyperlink" Target="https://docs.google.com/a/kaazing.com/spreadsheets/d/15ZztzZnF9kQgTUB8fsx7AuxmBhmR4GJ49XdhqfZuLCM/edit#gid=0" TargetMode="External"/><Relationship Id="rId27" Type="http://schemas.openxmlformats.org/officeDocument/2006/relationships/hyperlink" Target="https://docs.google.com/a/kaazing.com/spreadsheets/d/15ZztzZnF9kQgTUB8fsx7AuxmBhmR4GJ49XdhqfZuLCM/edit#gid=0" TargetMode="External"/><Relationship Id="rId2" Type="http://schemas.openxmlformats.org/officeDocument/2006/relationships/settings" Target="settings.xml"/><Relationship Id="rId21" Type="http://schemas.openxmlformats.org/officeDocument/2006/relationships/hyperlink" Target="https://docs.google.com/a/kaazing.com/spreadsheets/d/15ZztzZnF9kQgTUB8fsx7AuxmBhmR4GJ49XdhqfZuLCM/edit#gid=0" TargetMode="External"/><Relationship Id="rId40" Type="http://schemas.openxmlformats.org/officeDocument/2006/relationships/hyperlink" Target="https://github.com/real-logic/Aeron/wiki" TargetMode="External"/><Relationship Id="rId1" Type="http://schemas.openxmlformats.org/officeDocument/2006/relationships/comments" Target="comments.xml"/><Relationship Id="rId22" Type="http://schemas.openxmlformats.org/officeDocument/2006/relationships/hyperlink" Target="https://docs.google.com/a/kaazing.com/spreadsheets/d/15ZztzZnF9kQgTUB8fsx7AuxmBhmR4GJ49XdhqfZuLCM/edit#gid=0" TargetMode="External"/><Relationship Id="rId41" Type="http://schemas.openxmlformats.org/officeDocument/2006/relationships/footer" Target="footer2.xml"/><Relationship Id="rId4" Type="http://schemas.openxmlformats.org/officeDocument/2006/relationships/numbering" Target="numbering.xml"/><Relationship Id="rId23" Type="http://schemas.openxmlformats.org/officeDocument/2006/relationships/hyperlink" Target="https://docs.google.com/a/kaazing.com/spreadsheets/d/15ZztzZnF9kQgTUB8fsx7AuxmBhmR4GJ49XdhqfZuLCM/edit#gid=0" TargetMode="External"/><Relationship Id="rId42" Type="http://schemas.openxmlformats.org/officeDocument/2006/relationships/footer" Target="footer1.xml"/><Relationship Id="rId3" Type="http://schemas.openxmlformats.org/officeDocument/2006/relationships/fontTable" Target="fontTable.xml"/><Relationship Id="rId24" Type="http://schemas.openxmlformats.org/officeDocument/2006/relationships/hyperlink" Target="https://docs.google.com/a/kaazing.com/spreadsheets/d/15ZztzZnF9kQgTUB8fsx7AuxmBhmR4GJ49XdhqfZuLCM/edit#gid=0" TargetMode="External"/><Relationship Id="rId20" Type="http://schemas.openxmlformats.org/officeDocument/2006/relationships/hyperlink" Target="https://docs.google.com/a/kaazing.com/spreadsheets/d/15ZztzZnF9kQgTUB8fsx7AuxmBhmR4GJ49XdhqfZuLCM/edit#gid=0" TargetMode="External"/><Relationship Id="rId9" Type="http://schemas.openxmlformats.org/officeDocument/2006/relationships/hyperlink" Target="https://docs.google.com/a/kaazing.com/spreadsheets/d/15ZztzZnF9kQgTUB8fsx7AuxmBhmR4GJ49XdhqfZuLCM/edit#gid=0" TargetMode="External"/><Relationship Id="rId6" Type="http://schemas.openxmlformats.org/officeDocument/2006/relationships/hyperlink" Target="https://docs.google.com/a/kaazing.com/spreadsheets/d/15ZztzZnF9kQgTUB8fsx7AuxmBhmR4GJ49XdhqfZuLCM/edit#gid=0" TargetMode="External"/><Relationship Id="rId5" Type="http://schemas.openxmlformats.org/officeDocument/2006/relationships/styles" Target="styles.xml"/><Relationship Id="rId8" Type="http://schemas.openxmlformats.org/officeDocument/2006/relationships/hyperlink" Target="https://docs.google.com/a/kaazing.com/spreadsheets/d/15ZztzZnF9kQgTUB8fsx7AuxmBhmR4GJ49XdhqfZuLCM/edit#gid=0" TargetMode="External"/><Relationship Id="rId7" Type="http://schemas.openxmlformats.org/officeDocument/2006/relationships/hyperlink" Target="https://docs.google.com/a/kaazing.com/spreadsheets/d/15ZztzZnF9kQgTUB8fsx7AuxmBhmR4GJ49XdhqfZuLCM/edit#gid=0" TargetMode="External"/></Relationships>
</file>